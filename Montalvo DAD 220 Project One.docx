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9798" w14:textId="231AE4C0" w:rsidR="00674CA8" w:rsidRDefault="00674CA8" w:rsidP="03D55F8A">
      <w:pPr>
        <w:pStyle w:val="Heading1"/>
        <w:keepNext w:val="0"/>
        <w:keepLines w:val="0"/>
        <w:rPr>
          <w:ins w:id="0" w:author="Valerie Montalvo" w:date="2022-11-21T09:17:00Z"/>
          <w:rFonts w:asciiTheme="minorHAnsi" w:eastAsiaTheme="minorEastAsia" w:hAnsiTheme="minorHAnsi" w:cstheme="minorBidi"/>
        </w:rPr>
      </w:pPr>
      <w:ins w:id="1" w:author="Valerie Montalvo" w:date="2022-11-21T09:17:00Z">
        <w:r>
          <w:rPr>
            <w:rFonts w:asciiTheme="minorHAnsi" w:eastAsiaTheme="minorEastAsia" w:hAnsiTheme="minorHAnsi" w:cstheme="minorBidi"/>
          </w:rPr>
          <w:t>Valerie Montalvo</w:t>
        </w:r>
      </w:ins>
    </w:p>
    <w:p w14:paraId="7CE83A80" w14:textId="2B0E70A1" w:rsidR="00CD1CD8" w:rsidRDefault="00A83147" w:rsidP="03D55F8A">
      <w:pPr>
        <w:pStyle w:val="Heading1"/>
        <w:keepNext w:val="0"/>
        <w:keepLines w:val="0"/>
        <w:rPr>
          <w:rFonts w:asciiTheme="minorHAnsi" w:eastAsiaTheme="minorEastAsia" w:hAnsiTheme="minorHAnsi" w:cstheme="minorBidi"/>
        </w:rPr>
      </w:pPr>
      <w:r w:rsidRPr="03D55F8A">
        <w:rPr>
          <w:rFonts w:asciiTheme="minorHAnsi" w:eastAsiaTheme="minorEastAsia" w:hAnsiTheme="minorHAnsi" w:cstheme="minorBidi"/>
        </w:rPr>
        <w:t>DAD 220 Database Documentation Template</w:t>
      </w:r>
    </w:p>
    <w:p w14:paraId="7CE83A81" w14:textId="77777777" w:rsidR="00CD1CD8" w:rsidRDefault="00CD1CD8" w:rsidP="03D55F8A">
      <w:pPr>
        <w:spacing w:after="0" w:line="240" w:lineRule="auto"/>
        <w:rPr>
          <w:rFonts w:asciiTheme="minorHAnsi" w:eastAsiaTheme="minorEastAsia" w:hAnsiTheme="minorHAnsi" w:cstheme="minorBidi"/>
        </w:rPr>
      </w:pPr>
    </w:p>
    <w:p w14:paraId="7CE83A8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14:paraId="7CE83A83" w14:textId="77777777" w:rsidR="00CD1CD8" w:rsidRDefault="00CD1CD8" w:rsidP="03D55F8A">
      <w:pPr>
        <w:spacing w:after="0" w:line="240" w:lineRule="auto"/>
        <w:jc w:val="center"/>
        <w:rPr>
          <w:rFonts w:asciiTheme="minorHAnsi" w:eastAsiaTheme="minorEastAsia" w:hAnsiTheme="minorHAnsi" w:cstheme="minorBidi"/>
        </w:rPr>
      </w:pPr>
    </w:p>
    <w:p w14:paraId="7CE83A84"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7CE83A85" w14:textId="77777777" w:rsidR="00CD1CD8" w:rsidRDefault="00CD1CD8" w:rsidP="03D55F8A">
      <w:pPr>
        <w:spacing w:after="0" w:line="240" w:lineRule="auto"/>
        <w:rPr>
          <w:rFonts w:asciiTheme="minorHAnsi" w:eastAsiaTheme="minorEastAsia" w:hAnsiTheme="minorHAnsi" w:cstheme="minorBidi"/>
        </w:rPr>
      </w:pPr>
    </w:p>
    <w:p w14:paraId="7CE83A86" w14:textId="2B5D9251"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Navigate to your online integrated development environment (IDE).  List and record the SQL commands that you used to complete this step here: </w:t>
      </w:r>
    </w:p>
    <w:p w14:paraId="7CE83A87" w14:textId="77777777" w:rsidR="00CD1CD8" w:rsidRDefault="00CD1CD8" w:rsidP="03D55F8A">
      <w:pPr>
        <w:spacing w:after="0" w:line="240" w:lineRule="auto"/>
        <w:ind w:left="720"/>
        <w:rPr>
          <w:rFonts w:asciiTheme="minorHAnsi" w:eastAsiaTheme="minorEastAsia" w:hAnsiTheme="minorHAnsi" w:cstheme="minorBidi"/>
        </w:rPr>
      </w:pPr>
    </w:p>
    <w:p w14:paraId="7CE83A88" w14:textId="200787B0" w:rsidR="00CD1CD8" w:rsidDel="008B5023" w:rsidRDefault="008B5023" w:rsidP="008B5023">
      <w:pPr>
        <w:spacing w:after="0" w:line="240" w:lineRule="auto"/>
        <w:jc w:val="center"/>
        <w:rPr>
          <w:del w:id="2" w:author="Valerie Montalvo" w:date="2022-11-21T10:10:00Z"/>
          <w:rFonts w:asciiTheme="minorHAnsi" w:eastAsiaTheme="minorEastAsia" w:hAnsiTheme="minorHAnsi" w:cstheme="minorBidi"/>
        </w:rPr>
      </w:pPr>
      <w:ins w:id="3" w:author="Valerie Montalvo" w:date="2022-11-21T10:10:00Z">
        <w:r w:rsidRPr="008B5023">
          <w:rPr>
            <w:rFonts w:asciiTheme="minorHAnsi" w:eastAsiaTheme="minorEastAsia" w:hAnsiTheme="minorHAnsi" w:cstheme="minorBidi"/>
          </w:rPr>
          <w:drawing>
            <wp:inline distT="0" distB="0" distL="0" distR="0" wp14:anchorId="293071F6" wp14:editId="12F164E3">
              <wp:extent cx="4663440" cy="1987941"/>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676380" cy="1993457"/>
                      </a:xfrm>
                      <a:prstGeom prst="rect">
                        <a:avLst/>
                      </a:prstGeom>
                    </pic:spPr>
                  </pic:pic>
                </a:graphicData>
              </a:graphic>
            </wp:inline>
          </w:drawing>
        </w:r>
      </w:ins>
      <w:del w:id="4" w:author="Valerie Montalvo" w:date="2022-11-21T10:10:00Z">
        <w:r w:rsidR="00A83147" w:rsidRPr="03D55F8A" w:rsidDel="008B5023">
          <w:rPr>
            <w:rFonts w:asciiTheme="minorHAnsi" w:eastAsiaTheme="minorEastAsia" w:hAnsiTheme="minorHAnsi" w:cstheme="minorBidi"/>
          </w:rPr>
          <w:delText>[Insert screenshot and brief explanation here.]</w:delText>
        </w:r>
      </w:del>
    </w:p>
    <w:p w14:paraId="5BED1D83" w14:textId="32921BBC" w:rsidR="008B5023" w:rsidRDefault="008B5023" w:rsidP="008B5023">
      <w:pPr>
        <w:spacing w:after="0" w:line="240" w:lineRule="auto"/>
        <w:jc w:val="center"/>
        <w:rPr>
          <w:ins w:id="5" w:author="Valerie Montalvo" w:date="2022-11-21T10:11:00Z"/>
          <w:rFonts w:asciiTheme="minorHAnsi" w:eastAsiaTheme="minorEastAsia" w:hAnsiTheme="minorHAnsi" w:cstheme="minorBidi"/>
        </w:rPr>
      </w:pPr>
    </w:p>
    <w:p w14:paraId="2A3EB96A" w14:textId="09D960D3" w:rsidR="008B5023" w:rsidRPr="008B5023" w:rsidRDefault="008B5023" w:rsidP="008B5023">
      <w:pPr>
        <w:spacing w:after="0" w:line="240" w:lineRule="auto"/>
        <w:jc w:val="center"/>
        <w:rPr>
          <w:ins w:id="6" w:author="Valerie Montalvo" w:date="2022-11-21T10:11:00Z"/>
          <w:rFonts w:asciiTheme="minorHAnsi" w:eastAsiaTheme="minorEastAsia" w:hAnsiTheme="minorHAnsi" w:cstheme="minorBidi"/>
          <w:i/>
          <w:iCs/>
          <w:rPrChange w:id="7" w:author="Valerie Montalvo" w:date="2022-11-21T10:11:00Z">
            <w:rPr>
              <w:ins w:id="8" w:author="Valerie Montalvo" w:date="2022-11-21T10:11:00Z"/>
              <w:rFonts w:asciiTheme="minorHAnsi" w:eastAsiaTheme="minorEastAsia" w:hAnsiTheme="minorHAnsi" w:cstheme="minorBidi"/>
            </w:rPr>
          </w:rPrChange>
        </w:rPr>
        <w:pPrChange w:id="9" w:author="Valerie Montalvo" w:date="2022-11-21T10:11:00Z">
          <w:pPr>
            <w:spacing w:after="0" w:line="240" w:lineRule="auto"/>
            <w:jc w:val="center"/>
          </w:pPr>
        </w:pPrChange>
      </w:pPr>
      <w:ins w:id="10" w:author="Valerie Montalvo" w:date="2022-11-21T10:11:00Z">
        <w:r w:rsidRPr="008B5023">
          <w:rPr>
            <w:rFonts w:asciiTheme="minorHAnsi" w:eastAsiaTheme="minorEastAsia" w:hAnsiTheme="minorHAnsi" w:cstheme="minorBidi"/>
            <w:i/>
            <w:iCs/>
            <w:rPrChange w:id="11" w:author="Valerie Montalvo" w:date="2022-11-21T10:11:00Z">
              <w:rPr>
                <w:rFonts w:asciiTheme="minorHAnsi" w:eastAsiaTheme="minorEastAsia" w:hAnsiTheme="minorHAnsi" w:cstheme="minorBidi"/>
              </w:rPr>
            </w:rPrChange>
          </w:rPr>
          <w:t xml:space="preserve">To get to the </w:t>
        </w:r>
        <w:proofErr w:type="spellStart"/>
        <w:r w:rsidRPr="008B5023">
          <w:rPr>
            <w:rFonts w:asciiTheme="minorHAnsi" w:eastAsiaTheme="minorEastAsia" w:hAnsiTheme="minorHAnsi" w:cstheme="minorBidi"/>
            <w:i/>
            <w:iCs/>
            <w:rPrChange w:id="12" w:author="Valerie Montalvo" w:date="2022-11-21T10:11:00Z">
              <w:rPr>
                <w:rFonts w:asciiTheme="minorHAnsi" w:eastAsiaTheme="minorEastAsia" w:hAnsiTheme="minorHAnsi" w:cstheme="minorBidi"/>
              </w:rPr>
            </w:rPrChange>
          </w:rPr>
          <w:t>mysql</w:t>
        </w:r>
        <w:proofErr w:type="spellEnd"/>
        <w:r w:rsidRPr="008B5023">
          <w:rPr>
            <w:rFonts w:asciiTheme="minorHAnsi" w:eastAsiaTheme="minorEastAsia" w:hAnsiTheme="minorHAnsi" w:cstheme="minorBidi"/>
            <w:i/>
            <w:iCs/>
            <w:rPrChange w:id="13" w:author="Valerie Montalvo" w:date="2022-11-21T10:11:00Z">
              <w:rPr>
                <w:rFonts w:asciiTheme="minorHAnsi" w:eastAsiaTheme="minorEastAsia" w:hAnsiTheme="minorHAnsi" w:cstheme="minorBidi"/>
              </w:rPr>
            </w:rPrChange>
          </w:rPr>
          <w:t xml:space="preserve"> IDE, I typed in ‘</w:t>
        </w:r>
        <w:proofErr w:type="spellStart"/>
        <w:r w:rsidRPr="008B5023">
          <w:rPr>
            <w:rFonts w:asciiTheme="minorHAnsi" w:eastAsiaTheme="minorEastAsia" w:hAnsiTheme="minorHAnsi" w:cstheme="minorBidi"/>
            <w:i/>
            <w:iCs/>
            <w:rPrChange w:id="14" w:author="Valerie Montalvo" w:date="2022-11-21T10:11:00Z">
              <w:rPr>
                <w:rFonts w:asciiTheme="minorHAnsi" w:eastAsiaTheme="minorEastAsia" w:hAnsiTheme="minorHAnsi" w:cstheme="minorBidi"/>
              </w:rPr>
            </w:rPrChange>
          </w:rPr>
          <w:t>mysql</w:t>
        </w:r>
        <w:proofErr w:type="spellEnd"/>
        <w:r w:rsidRPr="008B5023">
          <w:rPr>
            <w:rFonts w:asciiTheme="minorHAnsi" w:eastAsiaTheme="minorEastAsia" w:hAnsiTheme="minorHAnsi" w:cstheme="minorBidi"/>
            <w:i/>
            <w:iCs/>
            <w:rPrChange w:id="15" w:author="Valerie Montalvo" w:date="2022-11-21T10:11:00Z">
              <w:rPr>
                <w:rFonts w:asciiTheme="minorHAnsi" w:eastAsiaTheme="minorEastAsia" w:hAnsiTheme="minorHAnsi" w:cstheme="minorBidi"/>
              </w:rPr>
            </w:rPrChange>
          </w:rPr>
          <w:t xml:space="preserve">’ in </w:t>
        </w:r>
        <w:proofErr w:type="spellStart"/>
        <w:r w:rsidRPr="008B5023">
          <w:rPr>
            <w:rFonts w:asciiTheme="minorHAnsi" w:eastAsiaTheme="minorEastAsia" w:hAnsiTheme="minorHAnsi" w:cstheme="minorBidi"/>
            <w:i/>
            <w:iCs/>
            <w:rPrChange w:id="16" w:author="Valerie Montalvo" w:date="2022-11-21T10:11:00Z">
              <w:rPr>
                <w:rFonts w:asciiTheme="minorHAnsi" w:eastAsiaTheme="minorEastAsia" w:hAnsiTheme="minorHAnsi" w:cstheme="minorBidi"/>
              </w:rPr>
            </w:rPrChange>
          </w:rPr>
          <w:t>Codio</w:t>
        </w:r>
        <w:proofErr w:type="spellEnd"/>
        <w:r w:rsidRPr="008B5023">
          <w:rPr>
            <w:rFonts w:asciiTheme="minorHAnsi" w:eastAsiaTheme="minorEastAsia" w:hAnsiTheme="minorHAnsi" w:cstheme="minorBidi"/>
            <w:i/>
            <w:iCs/>
            <w:rPrChange w:id="17" w:author="Valerie Montalvo" w:date="2022-11-21T10:11:00Z">
              <w:rPr>
                <w:rFonts w:asciiTheme="minorHAnsi" w:eastAsiaTheme="minorEastAsia" w:hAnsiTheme="minorHAnsi" w:cstheme="minorBidi"/>
              </w:rPr>
            </w:rPrChange>
          </w:rPr>
          <w:t>.</w:t>
        </w:r>
      </w:ins>
    </w:p>
    <w:p w14:paraId="7CE83A89" w14:textId="77777777" w:rsidR="00CD1CD8" w:rsidRDefault="00CD1CD8" w:rsidP="008B5023">
      <w:pPr>
        <w:spacing w:after="0" w:line="240" w:lineRule="auto"/>
        <w:jc w:val="center"/>
        <w:rPr>
          <w:rFonts w:asciiTheme="minorHAnsi" w:eastAsiaTheme="minorEastAsia" w:hAnsiTheme="minorHAnsi" w:cstheme="minorBidi"/>
        </w:rPr>
        <w:pPrChange w:id="18" w:author="Valerie Montalvo" w:date="2022-11-21T10:11:00Z">
          <w:pPr>
            <w:spacing w:after="0" w:line="240" w:lineRule="auto"/>
          </w:pPr>
        </w:pPrChange>
      </w:pPr>
    </w:p>
    <w:p w14:paraId="7CE83A8A" w14:textId="77777777" w:rsidR="00CD1CD8" w:rsidRDefault="00A83147" w:rsidP="03D55F8A">
      <w:pPr>
        <w:pStyle w:val="List"/>
        <w:rPr>
          <w:rFonts w:asciiTheme="minorHAnsi" w:eastAsiaTheme="minorEastAsia" w:hAnsiTheme="minorHAnsi" w:cstheme="minorBidi"/>
        </w:rPr>
      </w:pPr>
      <w:bookmarkStart w:id="19" w:name="_heading=h.gjdgxs"/>
      <w:bookmarkEnd w:id="19"/>
      <w:r w:rsidRPr="03D55F8A">
        <w:rPr>
          <w:rFonts w:asciiTheme="minorHAnsi" w:eastAsiaTheme="minorEastAsia" w:hAnsiTheme="minorHAnsi" w:cstheme="minorBidi"/>
        </w:rPr>
        <w:t>Create a database schema called QuantigrationUpdates. List out the database name. Provide the SQL commands you ran against MySQL to successfully complete this in your answer:</w:t>
      </w:r>
    </w:p>
    <w:p w14:paraId="7CE83A8B"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color w:val="000000"/>
        </w:rPr>
      </w:pPr>
    </w:p>
    <w:p w14:paraId="7CE83A8C" w14:textId="7CF17E2D" w:rsidR="00CD1CD8" w:rsidRDefault="008B5023" w:rsidP="03D55F8A">
      <w:pPr>
        <w:spacing w:after="0" w:line="240" w:lineRule="auto"/>
        <w:jc w:val="center"/>
        <w:rPr>
          <w:ins w:id="20" w:author="Valerie Montalvo" w:date="2022-11-21T10:15:00Z"/>
          <w:rFonts w:asciiTheme="minorHAnsi" w:eastAsiaTheme="minorEastAsia" w:hAnsiTheme="minorHAnsi" w:cstheme="minorBidi"/>
        </w:rPr>
      </w:pPr>
      <w:ins w:id="21" w:author="Valerie Montalvo" w:date="2022-11-21T10:15:00Z">
        <w:r w:rsidRPr="008B5023">
          <w:rPr>
            <w:rFonts w:asciiTheme="minorHAnsi" w:eastAsiaTheme="minorEastAsia" w:hAnsiTheme="minorHAnsi" w:cstheme="minorBidi"/>
          </w:rPr>
          <w:drawing>
            <wp:inline distT="0" distB="0" distL="0" distR="0" wp14:anchorId="40E2A1B5" wp14:editId="7FCB0458">
              <wp:extent cx="2468880" cy="2172386"/>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473697" cy="2176624"/>
                      </a:xfrm>
                      <a:prstGeom prst="rect">
                        <a:avLst/>
                      </a:prstGeom>
                    </pic:spPr>
                  </pic:pic>
                </a:graphicData>
              </a:graphic>
            </wp:inline>
          </w:drawing>
        </w:r>
        <w:r w:rsidRPr="008B5023" w:rsidDel="008B5023">
          <w:rPr>
            <w:rFonts w:asciiTheme="minorHAnsi" w:eastAsiaTheme="minorEastAsia" w:hAnsiTheme="minorHAnsi" w:cstheme="minorBidi"/>
          </w:rPr>
          <w:t xml:space="preserve"> </w:t>
        </w:r>
      </w:ins>
      <w:del w:id="22" w:author="Valerie Montalvo" w:date="2022-11-21T10:15:00Z">
        <w:r w:rsidR="00A83147" w:rsidRPr="03D55F8A" w:rsidDel="008B5023">
          <w:rPr>
            <w:rFonts w:asciiTheme="minorHAnsi" w:eastAsiaTheme="minorEastAsia" w:hAnsiTheme="minorHAnsi" w:cstheme="minorBidi"/>
          </w:rPr>
          <w:delText>[Insert screenshot and brief explanation here.]</w:delText>
        </w:r>
      </w:del>
    </w:p>
    <w:p w14:paraId="57828EF7" w14:textId="11D57C68" w:rsidR="008B5023" w:rsidRPr="008F358C" w:rsidRDefault="008B5023" w:rsidP="03D55F8A">
      <w:pPr>
        <w:spacing w:after="0" w:line="240" w:lineRule="auto"/>
        <w:jc w:val="center"/>
        <w:rPr>
          <w:rFonts w:asciiTheme="minorHAnsi" w:eastAsiaTheme="minorEastAsia" w:hAnsiTheme="minorHAnsi" w:cstheme="minorBidi"/>
          <w:i/>
          <w:iCs/>
          <w:rPrChange w:id="23" w:author="Valerie Montalvo" w:date="2022-11-21T10:16:00Z">
            <w:rPr>
              <w:rFonts w:asciiTheme="minorHAnsi" w:eastAsiaTheme="minorEastAsia" w:hAnsiTheme="minorHAnsi" w:cstheme="minorBidi"/>
            </w:rPr>
          </w:rPrChange>
        </w:rPr>
      </w:pPr>
      <w:ins w:id="24" w:author="Valerie Montalvo" w:date="2022-11-21T10:15:00Z">
        <w:r w:rsidRPr="008F358C">
          <w:rPr>
            <w:rFonts w:asciiTheme="minorHAnsi" w:eastAsiaTheme="minorEastAsia" w:hAnsiTheme="minorHAnsi" w:cstheme="minorBidi"/>
            <w:i/>
            <w:iCs/>
            <w:rPrChange w:id="25" w:author="Valerie Montalvo" w:date="2022-11-21T10:16:00Z">
              <w:rPr>
                <w:rFonts w:asciiTheme="minorHAnsi" w:eastAsiaTheme="minorEastAsia" w:hAnsiTheme="minorHAnsi" w:cstheme="minorBidi"/>
              </w:rPr>
            </w:rPrChange>
          </w:rPr>
          <w:t xml:space="preserve">I used CREATE SCHEMA, which is a synonym in </w:t>
        </w:r>
        <w:proofErr w:type="spellStart"/>
        <w:r w:rsidRPr="008F358C">
          <w:rPr>
            <w:rFonts w:asciiTheme="minorHAnsi" w:eastAsiaTheme="minorEastAsia" w:hAnsiTheme="minorHAnsi" w:cstheme="minorBidi"/>
            <w:i/>
            <w:iCs/>
            <w:rPrChange w:id="26" w:author="Valerie Montalvo" w:date="2022-11-21T10:16:00Z">
              <w:rPr>
                <w:rFonts w:asciiTheme="minorHAnsi" w:eastAsiaTheme="minorEastAsia" w:hAnsiTheme="minorHAnsi" w:cstheme="minorBidi"/>
              </w:rPr>
            </w:rPrChange>
          </w:rPr>
          <w:t>mySQL</w:t>
        </w:r>
        <w:proofErr w:type="spellEnd"/>
        <w:r w:rsidRPr="008F358C">
          <w:rPr>
            <w:rFonts w:asciiTheme="minorHAnsi" w:eastAsiaTheme="minorEastAsia" w:hAnsiTheme="minorHAnsi" w:cstheme="minorBidi"/>
            <w:i/>
            <w:iCs/>
            <w:rPrChange w:id="27" w:author="Valerie Montalvo" w:date="2022-11-21T10:16:00Z">
              <w:rPr>
                <w:rFonts w:asciiTheme="minorHAnsi" w:eastAsiaTheme="minorEastAsia" w:hAnsiTheme="minorHAnsi" w:cstheme="minorBidi"/>
              </w:rPr>
            </w:rPrChange>
          </w:rPr>
          <w:t xml:space="preserve"> for CREATE DATABASE</w:t>
        </w:r>
        <w:r w:rsidR="008F358C" w:rsidRPr="008F358C">
          <w:rPr>
            <w:rFonts w:asciiTheme="minorHAnsi" w:eastAsiaTheme="minorEastAsia" w:hAnsiTheme="minorHAnsi" w:cstheme="minorBidi"/>
            <w:i/>
            <w:iCs/>
            <w:rPrChange w:id="28" w:author="Valerie Montalvo" w:date="2022-11-21T10:16:00Z">
              <w:rPr>
                <w:rFonts w:asciiTheme="minorHAnsi" w:eastAsiaTheme="minorEastAsia" w:hAnsiTheme="minorHAnsi" w:cstheme="minorBidi"/>
              </w:rPr>
            </w:rPrChange>
          </w:rPr>
          <w:t>.</w:t>
        </w:r>
      </w:ins>
      <w:ins w:id="29" w:author="Valerie Montalvo" w:date="2022-11-21T10:16:00Z">
        <w:r w:rsidR="008F358C" w:rsidRPr="008F358C">
          <w:rPr>
            <w:rFonts w:asciiTheme="minorHAnsi" w:eastAsiaTheme="minorEastAsia" w:hAnsiTheme="minorHAnsi" w:cstheme="minorBidi"/>
            <w:i/>
            <w:iCs/>
            <w:rPrChange w:id="30" w:author="Valerie Montalvo" w:date="2022-11-21T10:16:00Z">
              <w:rPr>
                <w:rFonts w:asciiTheme="minorHAnsi" w:eastAsiaTheme="minorEastAsia" w:hAnsiTheme="minorHAnsi" w:cstheme="minorBidi"/>
              </w:rPr>
            </w:rPrChange>
          </w:rPr>
          <w:t xml:space="preserve"> Data bases are shown here with the new </w:t>
        </w:r>
        <w:proofErr w:type="spellStart"/>
        <w:r w:rsidR="008F358C" w:rsidRPr="008F358C">
          <w:rPr>
            <w:rFonts w:asciiTheme="minorHAnsi" w:eastAsiaTheme="minorEastAsia" w:hAnsiTheme="minorHAnsi" w:cstheme="minorBidi"/>
            <w:i/>
            <w:iCs/>
            <w:rPrChange w:id="31" w:author="Valerie Montalvo" w:date="2022-11-21T10:16:00Z">
              <w:rPr>
                <w:rFonts w:asciiTheme="minorHAnsi" w:eastAsiaTheme="minorEastAsia" w:hAnsiTheme="minorHAnsi" w:cstheme="minorBidi"/>
              </w:rPr>
            </w:rPrChange>
          </w:rPr>
          <w:t>QuantigrationUpdates</w:t>
        </w:r>
        <w:proofErr w:type="spellEnd"/>
        <w:r w:rsidR="008F358C" w:rsidRPr="008F358C">
          <w:rPr>
            <w:rFonts w:asciiTheme="minorHAnsi" w:eastAsiaTheme="minorEastAsia" w:hAnsiTheme="minorHAnsi" w:cstheme="minorBidi"/>
            <w:i/>
            <w:iCs/>
            <w:rPrChange w:id="32" w:author="Valerie Montalvo" w:date="2022-11-21T10:16:00Z">
              <w:rPr>
                <w:rFonts w:asciiTheme="minorHAnsi" w:eastAsiaTheme="minorEastAsia" w:hAnsiTheme="minorHAnsi" w:cstheme="minorBidi"/>
              </w:rPr>
            </w:rPrChange>
          </w:rPr>
          <w:t xml:space="preserve"> schema.</w:t>
        </w:r>
      </w:ins>
    </w:p>
    <w:p w14:paraId="7CE83A8D"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8E" w14:textId="07C1E81F"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lastRenderedPageBreak/>
        <w:t xml:space="preserve">Using the </w:t>
      </w:r>
      <w:r w:rsidR="003C5F94" w:rsidRPr="03D55F8A">
        <w:rPr>
          <w:rFonts w:asciiTheme="minorHAnsi" w:eastAsiaTheme="minorEastAsia" w:hAnsiTheme="minorHAnsi" w:cstheme="minorBidi"/>
        </w:rPr>
        <w:t>entity relationship diagram (</w:t>
      </w:r>
      <w:r w:rsidRPr="03D55F8A">
        <w:rPr>
          <w:rFonts w:asciiTheme="minorHAnsi" w:eastAsiaTheme="minorEastAsia" w:hAnsiTheme="minorHAnsi" w:cstheme="minorBidi"/>
        </w:rPr>
        <w:t>ERD</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a reference, create the following tables with the appropriate attributes and keys:</w:t>
      </w:r>
    </w:p>
    <w:p w14:paraId="7CE83A8F" w14:textId="4C82C211"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Customers </w:t>
      </w:r>
      <w:r w:rsidRPr="03D55F8A">
        <w:rPr>
          <w:rFonts w:asciiTheme="minorHAnsi" w:eastAsiaTheme="minorEastAsia" w:hAnsiTheme="minorHAnsi" w:cstheme="minorBidi"/>
        </w:rPr>
        <w:t>in the QuantigrationUpdates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0" w14:textId="77777777" w:rsidR="00CD1CD8" w:rsidRDefault="00CD1CD8" w:rsidP="03D55F8A">
      <w:pPr>
        <w:spacing w:after="0" w:line="240" w:lineRule="auto"/>
        <w:ind w:left="1440"/>
        <w:rPr>
          <w:rFonts w:asciiTheme="minorHAnsi" w:eastAsiaTheme="minorEastAsia" w:hAnsiTheme="minorHAnsi" w:cstheme="minorBidi"/>
        </w:rPr>
      </w:pPr>
    </w:p>
    <w:p w14:paraId="7CE83A91" w14:textId="05545957" w:rsidR="00CD1CD8" w:rsidDel="008F358C" w:rsidRDefault="008F358C" w:rsidP="008F358C">
      <w:pPr>
        <w:spacing w:after="0" w:line="240" w:lineRule="auto"/>
        <w:ind w:left="1440"/>
        <w:jc w:val="center"/>
        <w:rPr>
          <w:del w:id="33" w:author="Valerie Montalvo" w:date="2022-11-21T10:18:00Z"/>
          <w:rFonts w:asciiTheme="minorHAnsi" w:eastAsiaTheme="minorEastAsia" w:hAnsiTheme="minorHAnsi" w:cstheme="minorBidi"/>
          <w:color w:val="000000" w:themeColor="text1"/>
        </w:rPr>
      </w:pPr>
      <w:ins w:id="34" w:author="Valerie Montalvo" w:date="2022-11-21T10:18:00Z">
        <w:r w:rsidRPr="008F358C">
          <w:rPr>
            <w:rFonts w:asciiTheme="minorHAnsi" w:eastAsiaTheme="minorEastAsia" w:hAnsiTheme="minorHAnsi" w:cstheme="minorBidi"/>
            <w:color w:val="000000" w:themeColor="text1"/>
          </w:rPr>
          <w:drawing>
            <wp:inline distT="0" distB="0" distL="0" distR="0" wp14:anchorId="016FA885" wp14:editId="2F0B4AE8">
              <wp:extent cx="3423700" cy="3619500"/>
              <wp:effectExtent l="0" t="0" r="5715"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a:stretch>
                        <a:fillRect/>
                      </a:stretch>
                    </pic:blipFill>
                    <pic:spPr>
                      <a:xfrm>
                        <a:off x="0" y="0"/>
                        <a:ext cx="3430653" cy="3626850"/>
                      </a:xfrm>
                      <a:prstGeom prst="rect">
                        <a:avLst/>
                      </a:prstGeom>
                    </pic:spPr>
                  </pic:pic>
                </a:graphicData>
              </a:graphic>
            </wp:inline>
          </w:drawing>
        </w:r>
      </w:ins>
      <w:del w:id="35" w:author="Valerie Montalvo" w:date="2022-11-21T10:18:00Z">
        <w:r w:rsidR="00A83147" w:rsidRPr="03D55F8A" w:rsidDel="008F358C">
          <w:rPr>
            <w:rFonts w:asciiTheme="minorHAnsi" w:eastAsiaTheme="minorEastAsia" w:hAnsiTheme="minorHAnsi" w:cstheme="minorBidi"/>
            <w:color w:val="000000" w:themeColor="text1"/>
          </w:rPr>
          <w:delText>[Insert screenshot and brief explanation here.]</w:delText>
        </w:r>
      </w:del>
    </w:p>
    <w:p w14:paraId="0FF4014D" w14:textId="1EE29E46" w:rsidR="008F358C" w:rsidRDefault="008F358C" w:rsidP="008F358C">
      <w:pPr>
        <w:pBdr>
          <w:top w:val="nil"/>
          <w:left w:val="nil"/>
          <w:bottom w:val="nil"/>
          <w:right w:val="nil"/>
          <w:between w:val="nil"/>
        </w:pBdr>
        <w:spacing w:after="0" w:line="240" w:lineRule="auto"/>
        <w:ind w:hanging="720"/>
        <w:jc w:val="center"/>
        <w:rPr>
          <w:ins w:id="36" w:author="Valerie Montalvo" w:date="2022-11-21T10:18:00Z"/>
          <w:rFonts w:asciiTheme="minorHAnsi" w:eastAsiaTheme="minorEastAsia" w:hAnsiTheme="minorHAnsi" w:cstheme="minorBidi"/>
          <w:color w:val="000000" w:themeColor="text1"/>
        </w:rPr>
      </w:pPr>
    </w:p>
    <w:p w14:paraId="76DE98DA" w14:textId="654CA649" w:rsidR="008F358C" w:rsidRPr="008F358C" w:rsidRDefault="008F358C" w:rsidP="008F358C">
      <w:pPr>
        <w:pBdr>
          <w:top w:val="nil"/>
          <w:left w:val="nil"/>
          <w:bottom w:val="nil"/>
          <w:right w:val="nil"/>
          <w:between w:val="nil"/>
        </w:pBdr>
        <w:spacing w:after="0" w:line="240" w:lineRule="auto"/>
        <w:ind w:hanging="720"/>
        <w:jc w:val="center"/>
        <w:rPr>
          <w:ins w:id="37" w:author="Valerie Montalvo" w:date="2022-11-21T10:18:00Z"/>
          <w:rFonts w:asciiTheme="minorHAnsi" w:eastAsiaTheme="minorEastAsia" w:hAnsiTheme="minorHAnsi" w:cstheme="minorBidi"/>
          <w:i/>
          <w:iCs/>
          <w:color w:val="000000"/>
          <w:rPrChange w:id="38" w:author="Valerie Montalvo" w:date="2022-11-21T10:20:00Z">
            <w:rPr>
              <w:ins w:id="39" w:author="Valerie Montalvo" w:date="2022-11-21T10:18:00Z"/>
              <w:rFonts w:asciiTheme="minorHAnsi" w:eastAsiaTheme="minorEastAsia" w:hAnsiTheme="minorHAnsi" w:cstheme="minorBidi"/>
              <w:color w:val="000000"/>
            </w:rPr>
          </w:rPrChange>
        </w:rPr>
        <w:pPrChange w:id="40" w:author="Valerie Montalvo" w:date="2022-11-21T10:18:00Z">
          <w:pPr>
            <w:pBdr>
              <w:top w:val="nil"/>
              <w:left w:val="nil"/>
              <w:bottom w:val="nil"/>
              <w:right w:val="nil"/>
              <w:between w:val="nil"/>
            </w:pBdr>
            <w:spacing w:after="0" w:line="240" w:lineRule="auto"/>
            <w:ind w:hanging="720"/>
            <w:jc w:val="center"/>
          </w:pPr>
        </w:pPrChange>
      </w:pPr>
      <w:ins w:id="41" w:author="Valerie Montalvo" w:date="2022-11-21T10:18:00Z">
        <w:r w:rsidRPr="008F358C">
          <w:rPr>
            <w:rFonts w:asciiTheme="minorHAnsi" w:eastAsiaTheme="minorEastAsia" w:hAnsiTheme="minorHAnsi" w:cstheme="minorBidi"/>
            <w:i/>
            <w:iCs/>
            <w:color w:val="000000"/>
            <w:rPrChange w:id="42" w:author="Valerie Montalvo" w:date="2022-11-21T10:20:00Z">
              <w:rPr>
                <w:rFonts w:asciiTheme="minorHAnsi" w:eastAsiaTheme="minorEastAsia" w:hAnsiTheme="minorHAnsi" w:cstheme="minorBidi"/>
                <w:color w:val="000000"/>
              </w:rPr>
            </w:rPrChange>
          </w:rPr>
          <w:t>First, I changed the used databa</w:t>
        </w:r>
      </w:ins>
      <w:ins w:id="43" w:author="Valerie Montalvo" w:date="2022-11-21T10:19:00Z">
        <w:r w:rsidRPr="008F358C">
          <w:rPr>
            <w:rFonts w:asciiTheme="minorHAnsi" w:eastAsiaTheme="minorEastAsia" w:hAnsiTheme="minorHAnsi" w:cstheme="minorBidi"/>
            <w:i/>
            <w:iCs/>
            <w:color w:val="000000"/>
            <w:rPrChange w:id="44" w:author="Valerie Montalvo" w:date="2022-11-21T10:20:00Z">
              <w:rPr>
                <w:rFonts w:asciiTheme="minorHAnsi" w:eastAsiaTheme="minorEastAsia" w:hAnsiTheme="minorHAnsi" w:cstheme="minorBidi"/>
                <w:color w:val="000000"/>
              </w:rPr>
            </w:rPrChange>
          </w:rPr>
          <w:t xml:space="preserve">se to </w:t>
        </w:r>
        <w:proofErr w:type="spellStart"/>
        <w:r w:rsidRPr="008F358C">
          <w:rPr>
            <w:rFonts w:asciiTheme="minorHAnsi" w:eastAsiaTheme="minorEastAsia" w:hAnsiTheme="minorHAnsi" w:cstheme="minorBidi"/>
            <w:i/>
            <w:iCs/>
            <w:rPrChange w:id="45" w:author="Valerie Montalvo" w:date="2022-11-21T10:20:00Z">
              <w:rPr>
                <w:rFonts w:asciiTheme="minorHAnsi" w:eastAsiaTheme="minorEastAsia" w:hAnsiTheme="minorHAnsi" w:cstheme="minorBidi"/>
              </w:rPr>
            </w:rPrChange>
          </w:rPr>
          <w:t>QuantigrationUpdates</w:t>
        </w:r>
        <w:proofErr w:type="spellEnd"/>
        <w:r w:rsidRPr="008F358C">
          <w:rPr>
            <w:rFonts w:asciiTheme="minorHAnsi" w:eastAsiaTheme="minorEastAsia" w:hAnsiTheme="minorHAnsi" w:cstheme="minorBidi"/>
            <w:i/>
            <w:iCs/>
            <w:rPrChange w:id="46" w:author="Valerie Montalvo" w:date="2022-11-21T10:20:00Z">
              <w:rPr>
                <w:rFonts w:asciiTheme="minorHAnsi" w:eastAsiaTheme="minorEastAsia" w:hAnsiTheme="minorHAnsi" w:cstheme="minorBidi"/>
              </w:rPr>
            </w:rPrChange>
          </w:rPr>
          <w:t>, then used the above code to create the customers table according to the ERD. The newly created table is shown by the DESCRIBE statement.</w:t>
        </w:r>
      </w:ins>
    </w:p>
    <w:p w14:paraId="7CE83A92" w14:textId="77777777" w:rsidR="00CD1CD8" w:rsidRDefault="00CD1CD8" w:rsidP="008F358C">
      <w:pPr>
        <w:spacing w:after="0" w:line="240" w:lineRule="auto"/>
        <w:ind w:left="1440"/>
        <w:jc w:val="center"/>
        <w:rPr>
          <w:rFonts w:asciiTheme="minorHAnsi" w:eastAsiaTheme="minorEastAsia" w:hAnsiTheme="minorHAnsi" w:cstheme="minorBidi"/>
        </w:rPr>
        <w:pPrChange w:id="47" w:author="Valerie Montalvo" w:date="2022-11-21T10:18:00Z">
          <w:pPr>
            <w:spacing w:after="0" w:line="240" w:lineRule="auto"/>
            <w:ind w:left="1440"/>
          </w:pPr>
        </w:pPrChange>
      </w:pPr>
    </w:p>
    <w:p w14:paraId="7CE83A93" w14:textId="04928A6A"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Orders </w:t>
      </w:r>
      <w:r w:rsidRPr="03D55F8A">
        <w:rPr>
          <w:rFonts w:asciiTheme="minorHAnsi" w:eastAsiaTheme="minorEastAsia" w:hAnsiTheme="minorHAnsi" w:cstheme="minorBidi"/>
        </w:rPr>
        <w:t>in the QuantigrationUpdates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4" w14:textId="77777777" w:rsidR="00CD1CD8" w:rsidRDefault="00CD1CD8" w:rsidP="03D55F8A">
      <w:pPr>
        <w:spacing w:after="0" w:line="240" w:lineRule="auto"/>
        <w:ind w:left="1440"/>
        <w:rPr>
          <w:rFonts w:asciiTheme="minorHAnsi" w:eastAsiaTheme="minorEastAsia" w:hAnsiTheme="minorHAnsi" w:cstheme="minorBidi"/>
        </w:rPr>
      </w:pPr>
    </w:p>
    <w:p w14:paraId="7CE83A95" w14:textId="3639D996" w:rsidR="00CD1CD8" w:rsidDel="00676692" w:rsidRDefault="00676692" w:rsidP="03D55F8A">
      <w:pPr>
        <w:spacing w:after="0" w:line="240" w:lineRule="auto"/>
        <w:ind w:left="1440"/>
        <w:rPr>
          <w:del w:id="48" w:author="Valerie Montalvo" w:date="2022-11-21T10:21:00Z"/>
          <w:rFonts w:asciiTheme="minorHAnsi" w:eastAsiaTheme="minorEastAsia" w:hAnsiTheme="minorHAnsi" w:cstheme="minorBidi"/>
        </w:rPr>
      </w:pPr>
      <w:ins w:id="49" w:author="Valerie Montalvo" w:date="2022-11-21T10:21:00Z">
        <w:r w:rsidRPr="00676692">
          <w:rPr>
            <w:rFonts w:asciiTheme="minorHAnsi" w:eastAsiaTheme="minorEastAsia" w:hAnsiTheme="minorHAnsi" w:cstheme="minorBidi"/>
          </w:rPr>
          <w:lastRenderedPageBreak/>
          <w:drawing>
            <wp:inline distT="0" distB="0" distL="0" distR="0" wp14:anchorId="776929B1" wp14:editId="594B3B96">
              <wp:extent cx="3558540" cy="2808767"/>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3563973" cy="2813055"/>
                      </a:xfrm>
                      <a:prstGeom prst="rect">
                        <a:avLst/>
                      </a:prstGeom>
                    </pic:spPr>
                  </pic:pic>
                </a:graphicData>
              </a:graphic>
            </wp:inline>
          </w:drawing>
        </w:r>
        <w:r w:rsidRPr="00676692" w:rsidDel="00676692">
          <w:rPr>
            <w:rFonts w:asciiTheme="minorHAnsi" w:eastAsiaTheme="minorEastAsia" w:hAnsiTheme="minorHAnsi" w:cstheme="minorBidi"/>
          </w:rPr>
          <w:t xml:space="preserve"> </w:t>
        </w:r>
      </w:ins>
      <w:del w:id="50" w:author="Valerie Montalvo" w:date="2022-11-21T10:21:00Z">
        <w:r w:rsidR="00A83147" w:rsidRPr="03D55F8A" w:rsidDel="00676692">
          <w:rPr>
            <w:rFonts w:asciiTheme="minorHAnsi" w:eastAsiaTheme="minorEastAsia" w:hAnsiTheme="minorHAnsi" w:cstheme="minorBidi"/>
          </w:rPr>
          <w:delText>[Insert screenshot and brief explanation here.]</w:delText>
        </w:r>
      </w:del>
    </w:p>
    <w:p w14:paraId="645D1F24" w14:textId="63808523" w:rsidR="00676692" w:rsidRDefault="00676692" w:rsidP="03D55F8A">
      <w:pPr>
        <w:spacing w:after="0" w:line="240" w:lineRule="auto"/>
        <w:jc w:val="center"/>
        <w:rPr>
          <w:ins w:id="51" w:author="Valerie Montalvo" w:date="2022-11-21T10:21:00Z"/>
          <w:rFonts w:asciiTheme="minorHAnsi" w:eastAsiaTheme="minorEastAsia" w:hAnsiTheme="minorHAnsi" w:cstheme="minorBidi"/>
        </w:rPr>
      </w:pPr>
    </w:p>
    <w:p w14:paraId="5480807B" w14:textId="6ED80689" w:rsidR="00676692" w:rsidRPr="00676692" w:rsidRDefault="00676692" w:rsidP="03D55F8A">
      <w:pPr>
        <w:spacing w:after="0" w:line="240" w:lineRule="auto"/>
        <w:jc w:val="center"/>
        <w:rPr>
          <w:ins w:id="52" w:author="Valerie Montalvo" w:date="2022-11-21T10:21:00Z"/>
          <w:rFonts w:asciiTheme="minorHAnsi" w:eastAsiaTheme="minorEastAsia" w:hAnsiTheme="minorHAnsi" w:cstheme="minorBidi"/>
          <w:i/>
          <w:iCs/>
          <w:rPrChange w:id="53" w:author="Valerie Montalvo" w:date="2022-11-21T10:21:00Z">
            <w:rPr>
              <w:ins w:id="54" w:author="Valerie Montalvo" w:date="2022-11-21T10:21:00Z"/>
              <w:rFonts w:asciiTheme="minorHAnsi" w:eastAsiaTheme="minorEastAsia" w:hAnsiTheme="minorHAnsi" w:cstheme="minorBidi"/>
            </w:rPr>
          </w:rPrChange>
        </w:rPr>
      </w:pPr>
      <w:ins w:id="55" w:author="Valerie Montalvo" w:date="2022-11-21T10:21:00Z">
        <w:r w:rsidRPr="00676692">
          <w:rPr>
            <w:rFonts w:asciiTheme="minorHAnsi" w:eastAsiaTheme="minorEastAsia" w:hAnsiTheme="minorHAnsi" w:cstheme="minorBidi"/>
            <w:i/>
            <w:iCs/>
            <w:rPrChange w:id="56" w:author="Valerie Montalvo" w:date="2022-11-21T10:21:00Z">
              <w:rPr>
                <w:rFonts w:asciiTheme="minorHAnsi" w:eastAsiaTheme="minorEastAsia" w:hAnsiTheme="minorHAnsi" w:cstheme="minorBidi"/>
              </w:rPr>
            </w:rPrChange>
          </w:rPr>
          <w:t>I created the Orders table using the code above, according to the ERD. The DESCRIBE statement shows the table.</w:t>
        </w:r>
      </w:ins>
    </w:p>
    <w:p w14:paraId="7CE83A96" w14:textId="77777777" w:rsidR="00CD1CD8" w:rsidRDefault="00CD1CD8" w:rsidP="03D55F8A">
      <w:pPr>
        <w:spacing w:after="0" w:line="240" w:lineRule="auto"/>
        <w:ind w:left="1440"/>
        <w:rPr>
          <w:rFonts w:asciiTheme="minorHAnsi" w:eastAsiaTheme="minorEastAsia" w:hAnsiTheme="minorHAnsi" w:cstheme="minorBidi"/>
        </w:rPr>
      </w:pPr>
    </w:p>
    <w:p w14:paraId="7CE83A97" w14:textId="5DDA5917"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8" w14:textId="77777777" w:rsidR="00CD1CD8" w:rsidRDefault="00CD1CD8" w:rsidP="03D55F8A">
      <w:pPr>
        <w:spacing w:after="0" w:line="240" w:lineRule="auto"/>
        <w:rPr>
          <w:rFonts w:asciiTheme="minorHAnsi" w:eastAsiaTheme="minorEastAsia" w:hAnsiTheme="minorHAnsi" w:cstheme="minorBidi"/>
        </w:rPr>
      </w:pPr>
    </w:p>
    <w:p w14:paraId="7CE83A99" w14:textId="5F61CF1C" w:rsidR="00CD1CD8" w:rsidDel="00676692" w:rsidRDefault="00676692" w:rsidP="00676692">
      <w:pPr>
        <w:pBdr>
          <w:top w:val="nil"/>
          <w:left w:val="nil"/>
          <w:bottom w:val="nil"/>
          <w:right w:val="nil"/>
          <w:between w:val="nil"/>
        </w:pBdr>
        <w:spacing w:after="0" w:line="240" w:lineRule="auto"/>
        <w:jc w:val="center"/>
        <w:rPr>
          <w:del w:id="57" w:author="Valerie Montalvo" w:date="2022-11-21T10:22:00Z"/>
          <w:rFonts w:asciiTheme="minorHAnsi" w:eastAsiaTheme="minorEastAsia" w:hAnsiTheme="minorHAnsi" w:cstheme="minorBidi"/>
        </w:rPr>
      </w:pPr>
      <w:ins w:id="58" w:author="Valerie Montalvo" w:date="2022-11-21T10:22:00Z">
        <w:r w:rsidRPr="00676692">
          <w:rPr>
            <w:rFonts w:asciiTheme="minorHAnsi" w:eastAsiaTheme="minorEastAsia" w:hAnsiTheme="minorHAnsi" w:cstheme="minorBidi"/>
          </w:rPr>
          <w:drawing>
            <wp:inline distT="0" distB="0" distL="0" distR="0" wp14:anchorId="563BEA8D" wp14:editId="4A7802DD">
              <wp:extent cx="3467100" cy="3279197"/>
              <wp:effectExtent l="0" t="0" r="0" b="0"/>
              <wp:docPr id="6" name="Picture 6"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oreboard, plaque&#10;&#10;Description automatically generated"/>
                      <pic:cNvPicPr/>
                    </pic:nvPicPr>
                    <pic:blipFill>
                      <a:blip r:embed="rId15"/>
                      <a:stretch>
                        <a:fillRect/>
                      </a:stretch>
                    </pic:blipFill>
                    <pic:spPr>
                      <a:xfrm>
                        <a:off x="0" y="0"/>
                        <a:ext cx="3474098" cy="3285816"/>
                      </a:xfrm>
                      <a:prstGeom prst="rect">
                        <a:avLst/>
                      </a:prstGeom>
                    </pic:spPr>
                  </pic:pic>
                </a:graphicData>
              </a:graphic>
            </wp:inline>
          </w:drawing>
        </w:r>
      </w:ins>
      <w:del w:id="59" w:author="Valerie Montalvo" w:date="2022-11-21T10:22:00Z">
        <w:r w:rsidR="00A83147" w:rsidRPr="03D55F8A" w:rsidDel="00676692">
          <w:rPr>
            <w:rFonts w:asciiTheme="minorHAnsi" w:eastAsiaTheme="minorEastAsia" w:hAnsiTheme="minorHAnsi" w:cstheme="minorBidi"/>
          </w:rPr>
          <w:delText>[Insert screenshot and brief explanation here.]</w:delText>
        </w:r>
      </w:del>
    </w:p>
    <w:p w14:paraId="465361A1" w14:textId="07D52C04" w:rsidR="00676692" w:rsidRDefault="00676692" w:rsidP="00676692">
      <w:pPr>
        <w:spacing w:after="0" w:line="240" w:lineRule="auto"/>
        <w:jc w:val="center"/>
        <w:rPr>
          <w:ins w:id="60" w:author="Valerie Montalvo" w:date="2022-11-21T10:22:00Z"/>
          <w:rFonts w:asciiTheme="minorHAnsi" w:eastAsiaTheme="minorEastAsia" w:hAnsiTheme="minorHAnsi" w:cstheme="minorBidi"/>
        </w:rPr>
      </w:pPr>
    </w:p>
    <w:p w14:paraId="180656B8" w14:textId="527334D9" w:rsidR="00676692" w:rsidRDefault="00676692" w:rsidP="00676692">
      <w:pPr>
        <w:spacing w:after="0" w:line="240" w:lineRule="auto"/>
        <w:jc w:val="center"/>
        <w:rPr>
          <w:ins w:id="61" w:author="Valerie Montalvo" w:date="2022-11-21T10:23:00Z"/>
          <w:rFonts w:asciiTheme="minorHAnsi" w:eastAsiaTheme="minorEastAsia" w:hAnsiTheme="minorHAnsi" w:cstheme="minorBidi"/>
          <w:i/>
          <w:iCs/>
        </w:rPr>
      </w:pPr>
      <w:ins w:id="62" w:author="Valerie Montalvo" w:date="2022-11-21T10:22:00Z">
        <w:r w:rsidRPr="00676692">
          <w:rPr>
            <w:rFonts w:asciiTheme="minorHAnsi" w:eastAsiaTheme="minorEastAsia" w:hAnsiTheme="minorHAnsi" w:cstheme="minorBidi"/>
            <w:i/>
            <w:iCs/>
            <w:rPrChange w:id="63" w:author="Valerie Montalvo" w:date="2022-11-21T10:23:00Z">
              <w:rPr>
                <w:rFonts w:asciiTheme="minorHAnsi" w:eastAsiaTheme="minorEastAsia" w:hAnsiTheme="minorHAnsi" w:cstheme="minorBidi"/>
              </w:rPr>
            </w:rPrChange>
          </w:rPr>
          <w:t>I created the RMA ta</w:t>
        </w:r>
      </w:ins>
      <w:ins w:id="64" w:author="Valerie Montalvo" w:date="2022-11-21T10:23:00Z">
        <w:r w:rsidRPr="00676692">
          <w:rPr>
            <w:rFonts w:asciiTheme="minorHAnsi" w:eastAsiaTheme="minorEastAsia" w:hAnsiTheme="minorHAnsi" w:cstheme="minorBidi"/>
            <w:i/>
            <w:iCs/>
            <w:rPrChange w:id="65" w:author="Valerie Montalvo" w:date="2022-11-21T10:23:00Z">
              <w:rPr>
                <w:rFonts w:asciiTheme="minorHAnsi" w:eastAsiaTheme="minorEastAsia" w:hAnsiTheme="minorHAnsi" w:cstheme="minorBidi"/>
              </w:rPr>
            </w:rPrChange>
          </w:rPr>
          <w:t>ble using the code above, according to the ERD. The DESCRIBE statement shows the table.</w:t>
        </w:r>
      </w:ins>
    </w:p>
    <w:p w14:paraId="28BF545B" w14:textId="77777777" w:rsidR="002D67CC" w:rsidRPr="00676692" w:rsidRDefault="002D67CC" w:rsidP="00676692">
      <w:pPr>
        <w:spacing w:after="0" w:line="240" w:lineRule="auto"/>
        <w:jc w:val="center"/>
        <w:rPr>
          <w:ins w:id="66" w:author="Valerie Montalvo" w:date="2022-11-21T10:22:00Z"/>
          <w:rFonts w:asciiTheme="minorHAnsi" w:eastAsiaTheme="minorEastAsia" w:hAnsiTheme="minorHAnsi" w:cstheme="minorBidi"/>
          <w:i/>
          <w:iCs/>
          <w:rPrChange w:id="67" w:author="Valerie Montalvo" w:date="2022-11-21T10:23:00Z">
            <w:rPr>
              <w:ins w:id="68" w:author="Valerie Montalvo" w:date="2022-11-21T10:22:00Z"/>
              <w:rFonts w:asciiTheme="minorHAnsi" w:eastAsiaTheme="minorEastAsia" w:hAnsiTheme="minorHAnsi" w:cstheme="minorBidi"/>
            </w:rPr>
          </w:rPrChange>
        </w:rPr>
        <w:pPrChange w:id="69" w:author="Valerie Montalvo" w:date="2022-11-21T10:22:00Z">
          <w:pPr>
            <w:spacing w:after="0" w:line="240" w:lineRule="auto"/>
            <w:jc w:val="center"/>
          </w:pPr>
        </w:pPrChange>
      </w:pPr>
    </w:p>
    <w:p w14:paraId="7CE83A9A" w14:textId="77777777" w:rsidR="00CD1CD8" w:rsidRDefault="00CD1CD8" w:rsidP="00676692">
      <w:pPr>
        <w:pBdr>
          <w:top w:val="nil"/>
          <w:left w:val="nil"/>
          <w:bottom w:val="nil"/>
          <w:right w:val="nil"/>
          <w:between w:val="nil"/>
        </w:pBdr>
        <w:spacing w:after="0" w:line="240" w:lineRule="auto"/>
        <w:jc w:val="center"/>
        <w:rPr>
          <w:rFonts w:asciiTheme="minorHAnsi" w:eastAsiaTheme="minorEastAsia" w:hAnsiTheme="minorHAnsi" w:cstheme="minorBidi"/>
        </w:rPr>
        <w:pPrChange w:id="70" w:author="Valerie Montalvo" w:date="2022-11-21T10:22:00Z">
          <w:pPr>
            <w:pBdr>
              <w:top w:val="nil"/>
              <w:left w:val="nil"/>
              <w:bottom w:val="nil"/>
              <w:right w:val="nil"/>
              <w:between w:val="nil"/>
            </w:pBdr>
            <w:spacing w:after="0" w:line="240" w:lineRule="auto"/>
          </w:pPr>
        </w:pPrChange>
      </w:pPr>
    </w:p>
    <w:p w14:paraId="7CE83A9F"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lastRenderedPageBreak/>
        <w:t>Step Two: Load and Query the Data</w:t>
      </w:r>
    </w:p>
    <w:p w14:paraId="7CE83AA0" w14:textId="77777777" w:rsidR="00CD1CD8" w:rsidRDefault="00CD1CD8" w:rsidP="03D55F8A">
      <w:pPr>
        <w:spacing w:after="0"/>
        <w:rPr>
          <w:rFonts w:asciiTheme="minorHAnsi" w:eastAsiaTheme="minorEastAsia" w:hAnsiTheme="minorHAnsi" w:cstheme="minorBidi"/>
        </w:rPr>
      </w:pPr>
    </w:p>
    <w:p w14:paraId="7CE83AA1" w14:textId="77777777" w:rsidR="00CD1CD8" w:rsidRPr="00392DED" w:rsidRDefault="00A83147" w:rsidP="00392DED">
      <w:pPr>
        <w:pStyle w:val="List"/>
        <w:numPr>
          <w:ilvl w:val="0"/>
          <w:numId w:val="15"/>
        </w:numPr>
        <w:rPr>
          <w:rFonts w:asciiTheme="minorHAnsi" w:eastAsiaTheme="minorEastAsia" w:hAnsiTheme="minorHAnsi" w:cstheme="minorBidi"/>
          <w:b/>
          <w:bCs/>
          <w:color w:val="000000"/>
        </w:rPr>
      </w:pPr>
      <w:r w:rsidRPr="00392DED">
        <w:rPr>
          <w:rFonts w:asciiTheme="minorHAnsi" w:eastAsiaTheme="minorEastAsia" w:hAnsiTheme="minorHAnsi" w:cstheme="minorBidi"/>
          <w:b/>
          <w:bCs/>
        </w:rPr>
        <w:t xml:space="preserve">Import the data from each file into tables. </w:t>
      </w:r>
    </w:p>
    <w:p w14:paraId="7CE83AA2" w14:textId="77777777" w:rsidR="00CD1CD8" w:rsidRDefault="00A83147" w:rsidP="00B611CA">
      <w:pPr>
        <w:pStyle w:val="ListBullet"/>
      </w:pPr>
      <w:r w:rsidRPr="03D55F8A">
        <w:t>Use the QuantigrationUpdates database, the three tables you created, and the three CSV files preloaded into Codio.</w:t>
      </w:r>
    </w:p>
    <w:p w14:paraId="7CE83AA3" w14:textId="4F13F3A2" w:rsidR="00CD1CD8" w:rsidRDefault="00A83147" w:rsidP="03D55F8A">
      <w:pPr>
        <w:pStyle w:val="ListBullet"/>
        <w:rPr>
          <w:ins w:id="71" w:author="Valerie Montalvo" w:date="2022-11-21T10:24:00Z"/>
          <w:rFonts w:asciiTheme="minorHAnsi" w:eastAsiaTheme="minorEastAsia" w:hAnsiTheme="minorHAnsi" w:cstheme="minorBidi"/>
          <w:sz w:val="22"/>
          <w:szCs w:val="22"/>
        </w:rPr>
      </w:pPr>
      <w:r w:rsidRPr="03D55F8A">
        <w:rPr>
          <w:rFonts w:asciiTheme="minorHAnsi" w:eastAsiaTheme="minorEastAsia" w:hAnsiTheme="minorHAnsi" w:cstheme="minorBidi"/>
          <w:sz w:val="22"/>
          <w:szCs w:val="22"/>
        </w:rPr>
        <w:t xml:space="preserve">Use the import utility of your database program to load the data from each file into the table of the same name. You will perform this step three times, once for each table. </w:t>
      </w:r>
    </w:p>
    <w:p w14:paraId="4B76801E" w14:textId="60EF52D0" w:rsidR="002D67CC" w:rsidRDefault="002D67CC" w:rsidP="002D67CC">
      <w:pPr>
        <w:pStyle w:val="ListBullet"/>
        <w:numPr>
          <w:ilvl w:val="0"/>
          <w:numId w:val="0"/>
        </w:numPr>
        <w:ind w:left="1440"/>
        <w:jc w:val="center"/>
        <w:rPr>
          <w:ins w:id="72" w:author="Valerie Montalvo" w:date="2022-11-21T10:25:00Z"/>
          <w:rFonts w:asciiTheme="minorHAnsi" w:eastAsiaTheme="minorEastAsia" w:hAnsiTheme="minorHAnsi" w:cstheme="minorBidi"/>
          <w:sz w:val="22"/>
          <w:szCs w:val="22"/>
        </w:rPr>
      </w:pPr>
      <w:ins w:id="73" w:author="Valerie Montalvo" w:date="2022-11-21T10:24:00Z">
        <w:r w:rsidRPr="002D67CC">
          <w:rPr>
            <w:rFonts w:asciiTheme="minorHAnsi" w:eastAsiaTheme="minorEastAsia" w:hAnsiTheme="minorHAnsi" w:cstheme="minorBidi"/>
            <w:sz w:val="22"/>
            <w:szCs w:val="22"/>
          </w:rPr>
          <w:drawing>
            <wp:inline distT="0" distB="0" distL="0" distR="0" wp14:anchorId="20C17116" wp14:editId="638E30B4">
              <wp:extent cx="3703320" cy="2719262"/>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3713875" cy="2727013"/>
                      </a:xfrm>
                      <a:prstGeom prst="rect">
                        <a:avLst/>
                      </a:prstGeom>
                    </pic:spPr>
                  </pic:pic>
                </a:graphicData>
              </a:graphic>
            </wp:inline>
          </w:drawing>
        </w:r>
      </w:ins>
    </w:p>
    <w:p w14:paraId="5848E534" w14:textId="6DEDB1E1" w:rsidR="002D67CC" w:rsidRPr="002D67CC" w:rsidRDefault="002D67CC" w:rsidP="002D67CC">
      <w:pPr>
        <w:pStyle w:val="ListBullet"/>
        <w:numPr>
          <w:ilvl w:val="0"/>
          <w:numId w:val="0"/>
        </w:numPr>
        <w:ind w:left="1440"/>
        <w:jc w:val="center"/>
        <w:rPr>
          <w:rFonts w:asciiTheme="minorHAnsi" w:eastAsiaTheme="minorEastAsia" w:hAnsiTheme="minorHAnsi" w:cstheme="minorBidi"/>
          <w:i/>
          <w:iCs/>
          <w:sz w:val="22"/>
          <w:szCs w:val="22"/>
          <w:rPrChange w:id="74" w:author="Valerie Montalvo" w:date="2022-11-21T10:25:00Z">
            <w:rPr>
              <w:rFonts w:asciiTheme="minorHAnsi" w:eastAsiaTheme="minorEastAsia" w:hAnsiTheme="minorHAnsi" w:cstheme="minorBidi"/>
              <w:sz w:val="22"/>
              <w:szCs w:val="22"/>
            </w:rPr>
          </w:rPrChange>
        </w:rPr>
        <w:pPrChange w:id="75" w:author="Valerie Montalvo" w:date="2022-11-21T10:25:00Z">
          <w:pPr>
            <w:pStyle w:val="ListBullet"/>
          </w:pPr>
        </w:pPrChange>
      </w:pPr>
      <w:ins w:id="76" w:author="Valerie Montalvo" w:date="2022-11-21T10:25:00Z">
        <w:r w:rsidRPr="002D67CC">
          <w:rPr>
            <w:rFonts w:asciiTheme="minorHAnsi" w:eastAsiaTheme="minorEastAsia" w:hAnsiTheme="minorHAnsi" w:cstheme="minorBidi"/>
            <w:i/>
            <w:iCs/>
            <w:sz w:val="22"/>
            <w:szCs w:val="22"/>
            <w:rPrChange w:id="77" w:author="Valerie Montalvo" w:date="2022-11-21T10:25:00Z">
              <w:rPr>
                <w:rFonts w:asciiTheme="minorHAnsi" w:eastAsiaTheme="minorEastAsia" w:hAnsiTheme="minorHAnsi" w:cstheme="minorBidi"/>
                <w:sz w:val="22"/>
                <w:szCs w:val="22"/>
              </w:rPr>
            </w:rPrChange>
          </w:rPr>
          <w:t>I loaded the data from the CSV files into their respective tables by using the code above.</w:t>
        </w:r>
      </w:ins>
    </w:p>
    <w:p w14:paraId="7CE83AA4" w14:textId="77777777" w:rsidR="00CD1CD8" w:rsidRDefault="00CD1CD8" w:rsidP="03D55F8A">
      <w:pPr>
        <w:spacing w:after="0" w:line="240" w:lineRule="auto"/>
        <w:rPr>
          <w:rFonts w:asciiTheme="minorHAnsi" w:eastAsiaTheme="minorEastAsia" w:hAnsiTheme="minorHAnsi" w:cstheme="minorBidi"/>
        </w:rPr>
      </w:pPr>
    </w:p>
    <w:p w14:paraId="7CE83AA5" w14:textId="6BB57D83" w:rsidR="00CD1CD8" w:rsidRPr="00880800" w:rsidRDefault="00A83147" w:rsidP="03D55F8A">
      <w:pPr>
        <w:pStyle w:val="List"/>
        <w:rPr>
          <w:rFonts w:asciiTheme="minorHAnsi" w:eastAsiaTheme="minorEastAsia" w:hAnsiTheme="minorHAnsi" w:cstheme="minorBidi"/>
          <w:b/>
          <w:bCs/>
          <w:color w:val="000000"/>
          <w:sz w:val="24"/>
          <w:szCs w:val="24"/>
        </w:rPr>
      </w:pPr>
      <w:r w:rsidRPr="03D55F8A">
        <w:rPr>
          <w:rFonts w:asciiTheme="minorHAnsi" w:eastAsiaTheme="minorEastAsia" w:hAnsiTheme="minorHAnsi" w:cstheme="minorBidi"/>
          <w:b/>
          <w:bCs/>
        </w:rPr>
        <w:t xml:space="preserve">Write basic queries against imported tables to organize and analyze targeted data. </w:t>
      </w:r>
      <w:r w:rsidRPr="03D55F8A">
        <w:rPr>
          <w:rFonts w:asciiTheme="minorHAnsi" w:eastAsiaTheme="minorEastAsia" w:hAnsiTheme="minorHAnsi" w:cstheme="minorBidi"/>
        </w:rPr>
        <w:t>For each query, replace the bracketed text with a screenshot of the query and its output. You should also include a 1</w:t>
      </w:r>
      <w:r w:rsidR="00392DED">
        <w:rPr>
          <w:rFonts w:asciiTheme="minorHAnsi" w:eastAsiaTheme="minorEastAsia" w:hAnsiTheme="minorHAnsi" w:cstheme="minorBidi"/>
        </w:rPr>
        <w:t xml:space="preserve">- to </w:t>
      </w:r>
      <w:r w:rsidRPr="03D55F8A">
        <w:rPr>
          <w:rFonts w:asciiTheme="minorHAnsi" w:eastAsiaTheme="minorEastAsia" w:hAnsiTheme="minorHAnsi" w:cstheme="minorBidi"/>
        </w:rPr>
        <w:t>3-sentence description of the output.</w:t>
      </w:r>
    </w:p>
    <w:p w14:paraId="7CE83AA6" w14:textId="1A82F936"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highlight w:val="white"/>
        </w:rPr>
        <w:t xml:space="preserve">Write an SQL query that returns the </w:t>
      </w:r>
      <w:r w:rsidRPr="03D55F8A">
        <w:rPr>
          <w:rFonts w:asciiTheme="minorHAnsi" w:eastAsiaTheme="minorEastAsia" w:hAnsiTheme="minorHAnsi" w:cstheme="minorBidi"/>
          <w:b/>
          <w:bCs/>
          <w:sz w:val="22"/>
          <w:szCs w:val="22"/>
          <w:highlight w:val="white"/>
        </w:rPr>
        <w:t xml:space="preserve">count </w:t>
      </w:r>
      <w:r w:rsidRPr="03D55F8A">
        <w:rPr>
          <w:rFonts w:asciiTheme="minorHAnsi" w:eastAsiaTheme="minorEastAsia" w:hAnsiTheme="minorHAnsi" w:cstheme="minorBidi"/>
          <w:sz w:val="22"/>
          <w:szCs w:val="22"/>
          <w:highlight w:val="white"/>
        </w:rPr>
        <w:t xml:space="preserve">of </w:t>
      </w:r>
      <w:r w:rsidR="00392DED" w:rsidRPr="03D55F8A">
        <w:rPr>
          <w:rFonts w:asciiTheme="minorHAnsi" w:eastAsiaTheme="minorEastAsia" w:hAnsiTheme="minorHAnsi" w:cstheme="minorBidi"/>
          <w:sz w:val="22"/>
          <w:szCs w:val="22"/>
          <w:highlight w:val="white"/>
        </w:rPr>
        <w:t xml:space="preserve">orders for customers </w:t>
      </w:r>
      <w:r w:rsidRPr="03D55F8A">
        <w:rPr>
          <w:rFonts w:asciiTheme="minorHAnsi" w:eastAsiaTheme="minorEastAsia" w:hAnsiTheme="minorHAnsi" w:cstheme="minorBidi"/>
          <w:sz w:val="22"/>
          <w:szCs w:val="22"/>
          <w:highlight w:val="white"/>
        </w:rPr>
        <w:t>located only in the city of Framingham, Massachusetts.</w:t>
      </w:r>
    </w:p>
    <w:p w14:paraId="7CE83AA7"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How many records were returned?</w:t>
      </w:r>
    </w:p>
    <w:p w14:paraId="7CE83AA8" w14:textId="77777777" w:rsidR="00CD1CD8" w:rsidRDefault="00CD1CD8" w:rsidP="03D55F8A">
      <w:pPr>
        <w:spacing w:after="0" w:line="240" w:lineRule="auto"/>
        <w:ind w:left="2160"/>
        <w:rPr>
          <w:rFonts w:asciiTheme="minorHAnsi" w:eastAsiaTheme="minorEastAsia" w:hAnsiTheme="minorHAnsi" w:cstheme="minorBidi"/>
        </w:rPr>
      </w:pPr>
    </w:p>
    <w:p w14:paraId="7CE83AA9" w14:textId="08DD3820" w:rsidR="00CD1CD8" w:rsidDel="00D93DA2" w:rsidRDefault="00D93DA2" w:rsidP="00D93DA2">
      <w:pPr>
        <w:spacing w:after="0" w:line="240" w:lineRule="auto"/>
        <w:jc w:val="center"/>
        <w:rPr>
          <w:del w:id="78" w:author="Valerie Montalvo" w:date="2022-11-21T10:26:00Z"/>
          <w:rFonts w:asciiTheme="minorHAnsi" w:eastAsiaTheme="minorEastAsia" w:hAnsiTheme="minorHAnsi" w:cstheme="minorBidi"/>
        </w:rPr>
      </w:pPr>
      <w:ins w:id="79" w:author="Valerie Montalvo" w:date="2022-11-21T10:26:00Z">
        <w:r w:rsidRPr="00D93DA2">
          <w:rPr>
            <w:rFonts w:asciiTheme="minorHAnsi" w:eastAsiaTheme="minorEastAsia" w:hAnsiTheme="minorHAnsi" w:cstheme="minorBidi"/>
          </w:rPr>
          <w:drawing>
            <wp:inline distT="0" distB="0" distL="0" distR="0" wp14:anchorId="4D907505" wp14:editId="5F345D72">
              <wp:extent cx="4693920" cy="1328941"/>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4717859" cy="1335719"/>
                      </a:xfrm>
                      <a:prstGeom prst="rect">
                        <a:avLst/>
                      </a:prstGeom>
                    </pic:spPr>
                  </pic:pic>
                </a:graphicData>
              </a:graphic>
            </wp:inline>
          </w:drawing>
        </w:r>
      </w:ins>
      <w:del w:id="80" w:author="Valerie Montalvo" w:date="2022-11-21T10:26:00Z">
        <w:r w:rsidR="00A83147" w:rsidRPr="03D55F8A" w:rsidDel="00D93DA2">
          <w:rPr>
            <w:rFonts w:asciiTheme="minorHAnsi" w:eastAsiaTheme="minorEastAsia" w:hAnsiTheme="minorHAnsi" w:cstheme="minorBidi"/>
          </w:rPr>
          <w:delText>[Insert screenshot and brief explanation here.]</w:delText>
        </w:r>
      </w:del>
    </w:p>
    <w:p w14:paraId="29BEDFDE" w14:textId="1A9F22FD" w:rsidR="00D93DA2" w:rsidRDefault="00D93DA2" w:rsidP="00D93DA2">
      <w:pPr>
        <w:spacing w:after="0" w:line="240" w:lineRule="auto"/>
        <w:jc w:val="center"/>
        <w:rPr>
          <w:ins w:id="81" w:author="Valerie Montalvo" w:date="2022-11-21T10:26:00Z"/>
          <w:rFonts w:asciiTheme="minorHAnsi" w:eastAsiaTheme="minorEastAsia" w:hAnsiTheme="minorHAnsi" w:cstheme="minorBidi"/>
        </w:rPr>
      </w:pPr>
    </w:p>
    <w:p w14:paraId="660E077E" w14:textId="64CFA609" w:rsidR="00D93DA2" w:rsidRPr="00D93DA2" w:rsidRDefault="00D93DA2" w:rsidP="00D93DA2">
      <w:pPr>
        <w:spacing w:after="0" w:line="240" w:lineRule="auto"/>
        <w:jc w:val="center"/>
        <w:rPr>
          <w:ins w:id="82" w:author="Valerie Montalvo" w:date="2022-11-21T10:26:00Z"/>
          <w:rFonts w:asciiTheme="minorHAnsi" w:eastAsiaTheme="minorEastAsia" w:hAnsiTheme="minorHAnsi" w:cstheme="minorBidi"/>
          <w:i/>
          <w:iCs/>
          <w:rPrChange w:id="83" w:author="Valerie Montalvo" w:date="2022-11-21T10:27:00Z">
            <w:rPr>
              <w:ins w:id="84" w:author="Valerie Montalvo" w:date="2022-11-21T10:26:00Z"/>
              <w:rFonts w:asciiTheme="minorHAnsi" w:eastAsiaTheme="minorEastAsia" w:hAnsiTheme="minorHAnsi" w:cstheme="minorBidi"/>
            </w:rPr>
          </w:rPrChange>
        </w:rPr>
        <w:pPrChange w:id="85" w:author="Valerie Montalvo" w:date="2022-11-21T10:26:00Z">
          <w:pPr>
            <w:spacing w:after="0" w:line="240" w:lineRule="auto"/>
            <w:jc w:val="center"/>
          </w:pPr>
        </w:pPrChange>
      </w:pPr>
      <w:ins w:id="86" w:author="Valerie Montalvo" w:date="2022-11-21T10:27:00Z">
        <w:r w:rsidRPr="00D93DA2">
          <w:rPr>
            <w:rFonts w:asciiTheme="minorHAnsi" w:eastAsiaTheme="minorEastAsia" w:hAnsiTheme="minorHAnsi" w:cstheme="minorBidi"/>
            <w:i/>
            <w:iCs/>
            <w:rPrChange w:id="87" w:author="Valerie Montalvo" w:date="2022-11-21T10:27:00Z">
              <w:rPr>
                <w:rFonts w:asciiTheme="minorHAnsi" w:eastAsiaTheme="minorEastAsia" w:hAnsiTheme="minorHAnsi" w:cstheme="minorBidi"/>
              </w:rPr>
            </w:rPrChange>
          </w:rPr>
          <w:t>I used the code above to select the count of Orders from Framingham, MA. In this case, the count was 505.</w:t>
        </w:r>
      </w:ins>
    </w:p>
    <w:p w14:paraId="7CE83AAA" w14:textId="77777777" w:rsidR="00CD1CD8" w:rsidRDefault="00CD1CD8" w:rsidP="00D93DA2">
      <w:pPr>
        <w:spacing w:after="0" w:line="240" w:lineRule="auto"/>
        <w:jc w:val="center"/>
        <w:rPr>
          <w:rFonts w:asciiTheme="minorHAnsi" w:eastAsiaTheme="minorEastAsia" w:hAnsiTheme="minorHAnsi" w:cstheme="minorBidi"/>
        </w:rPr>
        <w:pPrChange w:id="88" w:author="Valerie Montalvo" w:date="2022-11-21T10:26:00Z">
          <w:pPr>
            <w:spacing w:after="0" w:line="240" w:lineRule="auto"/>
            <w:ind w:left="2160"/>
          </w:pPr>
        </w:pPrChange>
      </w:pPr>
    </w:p>
    <w:p w14:paraId="7CE83AAB" w14:textId="23EB3120"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Write an SQL query to </w:t>
      </w:r>
      <w:r w:rsidRPr="03D55F8A">
        <w:rPr>
          <w:rFonts w:asciiTheme="minorHAnsi" w:eastAsiaTheme="minorEastAsia" w:hAnsiTheme="minorHAnsi" w:cstheme="minorBidi"/>
          <w:b/>
          <w:bCs/>
          <w:sz w:val="22"/>
          <w:szCs w:val="22"/>
        </w:rPr>
        <w:t xml:space="preserve">select </w:t>
      </w:r>
      <w:proofErr w:type="gramStart"/>
      <w:r w:rsidRPr="03D55F8A">
        <w:rPr>
          <w:rFonts w:asciiTheme="minorHAnsi" w:eastAsiaTheme="minorEastAsia" w:hAnsiTheme="minorHAnsi" w:cstheme="minorBidi"/>
          <w:b/>
          <w:bCs/>
          <w:sz w:val="22"/>
          <w:szCs w:val="22"/>
        </w:rPr>
        <w:t>all</w:t>
      </w:r>
      <w:r w:rsidRPr="03D55F8A">
        <w:rPr>
          <w:rFonts w:asciiTheme="minorHAnsi" w:eastAsiaTheme="minorEastAsia" w:hAnsiTheme="minorHAnsi" w:cstheme="minorBidi"/>
          <w:sz w:val="22"/>
          <w:szCs w:val="22"/>
        </w:rPr>
        <w:t xml:space="preserve"> of</w:t>
      </w:r>
      <w:proofErr w:type="gramEnd"/>
      <w:r w:rsidRPr="03D55F8A">
        <w:rPr>
          <w:rFonts w:asciiTheme="minorHAnsi" w:eastAsiaTheme="minorEastAsia" w:hAnsiTheme="minorHAnsi" w:cstheme="minorBidi"/>
          <w:sz w:val="22"/>
          <w:szCs w:val="22"/>
        </w:rPr>
        <w:t xml:space="preserve"> the Customers located in the state of Massachusetts.</w:t>
      </w:r>
    </w:p>
    <w:p w14:paraId="7CE83AAC" w14:textId="4F78D5F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Use a WHERE clause to limit the number of records in the Customers table to only those who </w:t>
      </w:r>
      <w:proofErr w:type="gramStart"/>
      <w:r w:rsidRPr="03D55F8A">
        <w:rPr>
          <w:rFonts w:asciiTheme="minorHAnsi" w:eastAsiaTheme="minorEastAsia" w:hAnsiTheme="minorHAnsi" w:cstheme="minorBidi"/>
        </w:rPr>
        <w:t>are located in</w:t>
      </w:r>
      <w:proofErr w:type="gramEnd"/>
      <w:r w:rsidRPr="03D55F8A">
        <w:rPr>
          <w:rFonts w:asciiTheme="minorHAnsi" w:eastAsiaTheme="minorEastAsia" w:hAnsiTheme="minorHAnsi" w:cstheme="minorBidi"/>
        </w:rPr>
        <w:t xml:space="preserve"> Massachusetts.</w:t>
      </w:r>
    </w:p>
    <w:p w14:paraId="7CE83AAD"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Record an answer to the following question: How many records were returned? </w:t>
      </w:r>
    </w:p>
    <w:p w14:paraId="7CE83AAE" w14:textId="77777777" w:rsidR="00CD1CD8" w:rsidRDefault="00CD1CD8" w:rsidP="03D55F8A">
      <w:pPr>
        <w:spacing w:after="0" w:line="240" w:lineRule="auto"/>
        <w:rPr>
          <w:rFonts w:asciiTheme="minorHAnsi" w:eastAsiaTheme="minorEastAsia" w:hAnsiTheme="minorHAnsi" w:cstheme="minorBidi"/>
        </w:rPr>
      </w:pPr>
    </w:p>
    <w:p w14:paraId="7CE83AAF" w14:textId="5D8B7D5A" w:rsidR="00CD1CD8" w:rsidDel="00D93DA2" w:rsidRDefault="00D93DA2" w:rsidP="00D93DA2">
      <w:pPr>
        <w:spacing w:after="0" w:line="240" w:lineRule="auto"/>
        <w:jc w:val="center"/>
        <w:rPr>
          <w:del w:id="89" w:author="Valerie Montalvo" w:date="2022-11-21T10:28:00Z"/>
          <w:rFonts w:asciiTheme="minorHAnsi" w:eastAsiaTheme="minorEastAsia" w:hAnsiTheme="minorHAnsi" w:cstheme="minorBidi"/>
        </w:rPr>
      </w:pPr>
      <w:ins w:id="90" w:author="Valerie Montalvo" w:date="2022-11-21T10:28:00Z">
        <w:r w:rsidRPr="00D93DA2">
          <w:rPr>
            <w:rFonts w:asciiTheme="minorHAnsi" w:eastAsiaTheme="minorEastAsia" w:hAnsiTheme="minorHAnsi" w:cstheme="minorBidi"/>
          </w:rPr>
          <w:drawing>
            <wp:inline distT="0" distB="0" distL="0" distR="0" wp14:anchorId="03418C57" wp14:editId="04B19F01">
              <wp:extent cx="5943600" cy="12039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943600" cy="1203960"/>
                      </a:xfrm>
                      <a:prstGeom prst="rect">
                        <a:avLst/>
                      </a:prstGeom>
                    </pic:spPr>
                  </pic:pic>
                </a:graphicData>
              </a:graphic>
            </wp:inline>
          </w:drawing>
        </w:r>
      </w:ins>
      <w:del w:id="91" w:author="Valerie Montalvo" w:date="2022-11-21T10:28:00Z">
        <w:r w:rsidR="00A83147" w:rsidRPr="03D55F8A" w:rsidDel="00D93DA2">
          <w:rPr>
            <w:rFonts w:asciiTheme="minorHAnsi" w:eastAsiaTheme="minorEastAsia" w:hAnsiTheme="minorHAnsi" w:cstheme="minorBidi"/>
          </w:rPr>
          <w:delText>[Insert screenshot and brief explanation here.]</w:delText>
        </w:r>
      </w:del>
    </w:p>
    <w:p w14:paraId="4B54BD36" w14:textId="0CEBA074" w:rsidR="00D93DA2" w:rsidRDefault="00D93DA2" w:rsidP="00D93DA2">
      <w:pPr>
        <w:spacing w:after="0" w:line="240" w:lineRule="auto"/>
        <w:jc w:val="center"/>
        <w:rPr>
          <w:ins w:id="92" w:author="Valerie Montalvo" w:date="2022-11-21T10:29:00Z"/>
          <w:rFonts w:asciiTheme="minorHAnsi" w:eastAsiaTheme="minorEastAsia" w:hAnsiTheme="minorHAnsi" w:cstheme="minorBidi"/>
        </w:rPr>
      </w:pPr>
    </w:p>
    <w:p w14:paraId="467741D4" w14:textId="6612C76B" w:rsidR="00D93DA2" w:rsidRPr="00D93DA2" w:rsidRDefault="00D93DA2" w:rsidP="00D93DA2">
      <w:pPr>
        <w:spacing w:after="0" w:line="240" w:lineRule="auto"/>
        <w:jc w:val="center"/>
        <w:rPr>
          <w:ins w:id="93" w:author="Valerie Montalvo" w:date="2022-11-21T10:29:00Z"/>
          <w:rFonts w:asciiTheme="minorHAnsi" w:eastAsiaTheme="minorEastAsia" w:hAnsiTheme="minorHAnsi" w:cstheme="minorBidi"/>
          <w:i/>
          <w:iCs/>
          <w:rPrChange w:id="94" w:author="Valerie Montalvo" w:date="2022-11-21T10:30:00Z">
            <w:rPr>
              <w:ins w:id="95" w:author="Valerie Montalvo" w:date="2022-11-21T10:29:00Z"/>
              <w:rFonts w:asciiTheme="minorHAnsi" w:eastAsiaTheme="minorEastAsia" w:hAnsiTheme="minorHAnsi" w:cstheme="minorBidi"/>
            </w:rPr>
          </w:rPrChange>
        </w:rPr>
        <w:pPrChange w:id="96" w:author="Valerie Montalvo" w:date="2022-11-21T10:28:00Z">
          <w:pPr>
            <w:spacing w:after="0" w:line="240" w:lineRule="auto"/>
            <w:jc w:val="center"/>
          </w:pPr>
        </w:pPrChange>
      </w:pPr>
      <w:ins w:id="97" w:author="Valerie Montalvo" w:date="2022-11-21T10:29:00Z">
        <w:r w:rsidRPr="00D93DA2">
          <w:rPr>
            <w:rFonts w:asciiTheme="minorHAnsi" w:eastAsiaTheme="minorEastAsia" w:hAnsiTheme="minorHAnsi" w:cstheme="minorBidi"/>
            <w:i/>
            <w:iCs/>
            <w:rPrChange w:id="98" w:author="Valerie Montalvo" w:date="2022-11-21T10:30:00Z">
              <w:rPr>
                <w:rFonts w:asciiTheme="minorHAnsi" w:eastAsiaTheme="minorEastAsia" w:hAnsiTheme="minorHAnsi" w:cstheme="minorBidi"/>
              </w:rPr>
            </w:rPrChange>
          </w:rPr>
          <w:t xml:space="preserve">I used the code above to select </w:t>
        </w:r>
        <w:proofErr w:type="gramStart"/>
        <w:r w:rsidRPr="00D93DA2">
          <w:rPr>
            <w:rFonts w:asciiTheme="minorHAnsi" w:eastAsiaTheme="minorEastAsia" w:hAnsiTheme="minorHAnsi" w:cstheme="minorBidi"/>
            <w:i/>
            <w:iCs/>
            <w:rPrChange w:id="99" w:author="Valerie Montalvo" w:date="2022-11-21T10:30:00Z">
              <w:rPr>
                <w:rFonts w:asciiTheme="minorHAnsi" w:eastAsiaTheme="minorEastAsia" w:hAnsiTheme="minorHAnsi" w:cstheme="minorBidi"/>
              </w:rPr>
            </w:rPrChange>
          </w:rPr>
          <w:t>all of</w:t>
        </w:r>
        <w:proofErr w:type="gramEnd"/>
        <w:r w:rsidRPr="00D93DA2">
          <w:rPr>
            <w:rFonts w:asciiTheme="minorHAnsi" w:eastAsiaTheme="minorEastAsia" w:hAnsiTheme="minorHAnsi" w:cstheme="minorBidi"/>
            <w:i/>
            <w:iCs/>
            <w:rPrChange w:id="100" w:author="Valerie Montalvo" w:date="2022-11-21T10:30:00Z">
              <w:rPr>
                <w:rFonts w:asciiTheme="minorHAnsi" w:eastAsiaTheme="minorEastAsia" w:hAnsiTheme="minorHAnsi" w:cstheme="minorBidi"/>
              </w:rPr>
            </w:rPrChange>
          </w:rPr>
          <w:t xml:space="preserve"> the records for customers located in MA. As there were 982 records returned, the screenshot above is just a sni</w:t>
        </w:r>
      </w:ins>
      <w:ins w:id="101" w:author="Valerie Montalvo" w:date="2022-11-21T10:30:00Z">
        <w:r w:rsidRPr="00D93DA2">
          <w:rPr>
            <w:rFonts w:asciiTheme="minorHAnsi" w:eastAsiaTheme="minorEastAsia" w:hAnsiTheme="minorHAnsi" w:cstheme="minorBidi"/>
            <w:i/>
            <w:iCs/>
            <w:rPrChange w:id="102" w:author="Valerie Montalvo" w:date="2022-11-21T10:30:00Z">
              <w:rPr>
                <w:rFonts w:asciiTheme="minorHAnsi" w:eastAsiaTheme="minorEastAsia" w:hAnsiTheme="minorHAnsi" w:cstheme="minorBidi"/>
              </w:rPr>
            </w:rPrChange>
          </w:rPr>
          <w:t>ppet.</w:t>
        </w:r>
      </w:ins>
    </w:p>
    <w:p w14:paraId="7CE83AB0" w14:textId="77777777" w:rsidR="00CD1CD8" w:rsidRDefault="00CD1CD8" w:rsidP="00D93DA2">
      <w:pPr>
        <w:spacing w:after="0" w:line="240" w:lineRule="auto"/>
        <w:jc w:val="center"/>
        <w:rPr>
          <w:rFonts w:asciiTheme="minorHAnsi" w:eastAsiaTheme="minorEastAsia" w:hAnsiTheme="minorHAnsi" w:cstheme="minorBidi"/>
        </w:rPr>
        <w:pPrChange w:id="103" w:author="Valerie Montalvo" w:date="2022-11-21T10:28:00Z">
          <w:pPr>
            <w:spacing w:after="0" w:line="240" w:lineRule="auto"/>
          </w:pPr>
        </w:pPrChange>
      </w:pPr>
    </w:p>
    <w:p w14:paraId="7CE83AB1" w14:textId="05CAF98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Write a SQL query to insert four new records into the Orders and Customers tables using the following data:</w:t>
      </w:r>
    </w:p>
    <w:p w14:paraId="7CE83AB2" w14:textId="77777777" w:rsidR="00CD1CD8" w:rsidRDefault="00CD1CD8" w:rsidP="03D55F8A">
      <w:pPr>
        <w:spacing w:after="0" w:line="240" w:lineRule="auto"/>
        <w:ind w:left="1440"/>
        <w:rPr>
          <w:rFonts w:asciiTheme="minorHAnsi" w:eastAsiaTheme="minorEastAsia" w:hAnsiTheme="minorHAnsi" w:cstheme="minorBidi"/>
          <w:color w:val="000000"/>
        </w:rPr>
      </w:pPr>
    </w:p>
    <w:p w14:paraId="7CE83AB3" w14:textId="46A6CE83"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Customers Table</w:t>
      </w:r>
    </w:p>
    <w:p w14:paraId="7CE83AB4" w14:textId="77777777" w:rsidR="00CD1CD8" w:rsidRDefault="00CD1CD8" w:rsidP="03D55F8A">
      <w:pPr>
        <w:spacing w:after="0" w:line="240" w:lineRule="auto"/>
        <w:ind w:left="2160"/>
        <w:rPr>
          <w:rFonts w:asciiTheme="minorHAnsi" w:eastAsiaTheme="minorEastAsia" w:hAnsiTheme="minorHAnsi" w:cstheme="minorBidi"/>
        </w:rPr>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14:paraId="7CE83ABD" w14:textId="77777777" w:rsidTr="03D55F8A">
        <w:trPr>
          <w:tblHeader/>
        </w:trPr>
        <w:tc>
          <w:tcPr>
            <w:tcW w:w="1410" w:type="dxa"/>
            <w:shd w:val="clear" w:color="auto" w:fill="auto"/>
            <w:tcMar>
              <w:top w:w="100" w:type="dxa"/>
              <w:left w:w="100" w:type="dxa"/>
              <w:bottom w:w="100" w:type="dxa"/>
              <w:right w:w="100" w:type="dxa"/>
            </w:tcMar>
          </w:tcPr>
          <w:p w14:paraId="7CE83AB5"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CustomerID</w:t>
            </w:r>
          </w:p>
        </w:tc>
        <w:tc>
          <w:tcPr>
            <w:tcW w:w="1320" w:type="dxa"/>
            <w:shd w:val="clear" w:color="auto" w:fill="auto"/>
            <w:tcMar>
              <w:top w:w="100" w:type="dxa"/>
              <w:left w:w="100" w:type="dxa"/>
              <w:bottom w:w="100" w:type="dxa"/>
              <w:right w:w="100" w:type="dxa"/>
            </w:tcMar>
          </w:tcPr>
          <w:p w14:paraId="7CE83AB6"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FirstName</w:t>
            </w:r>
          </w:p>
        </w:tc>
        <w:tc>
          <w:tcPr>
            <w:tcW w:w="1245" w:type="dxa"/>
            <w:shd w:val="clear" w:color="auto" w:fill="auto"/>
            <w:tcMar>
              <w:top w:w="100" w:type="dxa"/>
              <w:left w:w="100" w:type="dxa"/>
              <w:bottom w:w="100" w:type="dxa"/>
              <w:right w:w="100" w:type="dxa"/>
            </w:tcMar>
          </w:tcPr>
          <w:p w14:paraId="7CE83AB7"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LastName</w:t>
            </w:r>
          </w:p>
        </w:tc>
        <w:tc>
          <w:tcPr>
            <w:tcW w:w="1830" w:type="dxa"/>
            <w:shd w:val="clear" w:color="auto" w:fill="auto"/>
            <w:tcMar>
              <w:top w:w="100" w:type="dxa"/>
              <w:left w:w="100" w:type="dxa"/>
              <w:bottom w:w="100" w:type="dxa"/>
              <w:right w:w="100" w:type="dxa"/>
            </w:tcMar>
          </w:tcPr>
          <w:p w14:paraId="7CE83AB8"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StreetAddress</w:t>
            </w:r>
          </w:p>
        </w:tc>
        <w:tc>
          <w:tcPr>
            <w:tcW w:w="1215" w:type="dxa"/>
            <w:shd w:val="clear" w:color="auto" w:fill="auto"/>
            <w:tcMar>
              <w:top w:w="100" w:type="dxa"/>
              <w:left w:w="100" w:type="dxa"/>
              <w:bottom w:w="100" w:type="dxa"/>
              <w:right w:w="100" w:type="dxa"/>
            </w:tcMar>
          </w:tcPr>
          <w:p w14:paraId="7CE83AB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City</w:t>
            </w:r>
          </w:p>
        </w:tc>
        <w:tc>
          <w:tcPr>
            <w:tcW w:w="780" w:type="dxa"/>
            <w:shd w:val="clear" w:color="auto" w:fill="auto"/>
            <w:tcMar>
              <w:top w:w="100" w:type="dxa"/>
              <w:left w:w="100" w:type="dxa"/>
              <w:bottom w:w="100" w:type="dxa"/>
              <w:right w:w="100" w:type="dxa"/>
            </w:tcMar>
          </w:tcPr>
          <w:p w14:paraId="7CE83AB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State</w:t>
            </w:r>
          </w:p>
        </w:tc>
        <w:tc>
          <w:tcPr>
            <w:tcW w:w="1020" w:type="dxa"/>
            <w:shd w:val="clear" w:color="auto" w:fill="auto"/>
            <w:tcMar>
              <w:top w:w="100" w:type="dxa"/>
              <w:left w:w="100" w:type="dxa"/>
              <w:bottom w:w="100" w:type="dxa"/>
              <w:right w:w="100" w:type="dxa"/>
            </w:tcMar>
          </w:tcPr>
          <w:p w14:paraId="7CE83AB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ZipCode</w:t>
            </w:r>
          </w:p>
        </w:tc>
        <w:tc>
          <w:tcPr>
            <w:tcW w:w="1665" w:type="dxa"/>
            <w:shd w:val="clear" w:color="auto" w:fill="auto"/>
            <w:tcMar>
              <w:top w:w="100" w:type="dxa"/>
              <w:left w:w="100" w:type="dxa"/>
              <w:bottom w:w="100" w:type="dxa"/>
              <w:right w:w="100" w:type="dxa"/>
            </w:tcMar>
          </w:tcPr>
          <w:p w14:paraId="7CE83ABC"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Telephone</w:t>
            </w:r>
          </w:p>
        </w:tc>
      </w:tr>
      <w:tr w:rsidR="00CD1CD8" w14:paraId="7CE83AC6" w14:textId="77777777" w:rsidTr="03D55F8A">
        <w:trPr>
          <w:tblHeader/>
        </w:trPr>
        <w:tc>
          <w:tcPr>
            <w:tcW w:w="1410" w:type="dxa"/>
            <w:shd w:val="clear" w:color="auto" w:fill="auto"/>
            <w:tcMar>
              <w:top w:w="100" w:type="dxa"/>
              <w:left w:w="100" w:type="dxa"/>
              <w:bottom w:w="100" w:type="dxa"/>
              <w:right w:w="100" w:type="dxa"/>
            </w:tcMar>
          </w:tcPr>
          <w:p w14:paraId="7CE83AB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320" w:type="dxa"/>
            <w:shd w:val="clear" w:color="auto" w:fill="auto"/>
            <w:tcMar>
              <w:top w:w="100" w:type="dxa"/>
              <w:left w:w="100" w:type="dxa"/>
              <w:bottom w:w="100" w:type="dxa"/>
              <w:right w:w="100" w:type="dxa"/>
            </w:tcMar>
          </w:tcPr>
          <w:p w14:paraId="7CE83AB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Luke</w:t>
            </w:r>
          </w:p>
        </w:tc>
        <w:tc>
          <w:tcPr>
            <w:tcW w:w="1245" w:type="dxa"/>
            <w:shd w:val="clear" w:color="auto" w:fill="auto"/>
            <w:tcMar>
              <w:top w:w="100" w:type="dxa"/>
              <w:left w:w="100" w:type="dxa"/>
              <w:bottom w:w="100" w:type="dxa"/>
              <w:right w:w="100" w:type="dxa"/>
            </w:tcMar>
          </w:tcPr>
          <w:p w14:paraId="7CE83AC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Skywalker</w:t>
            </w:r>
          </w:p>
        </w:tc>
        <w:tc>
          <w:tcPr>
            <w:tcW w:w="1830" w:type="dxa"/>
            <w:shd w:val="clear" w:color="auto" w:fill="auto"/>
            <w:tcMar>
              <w:top w:w="100" w:type="dxa"/>
              <w:left w:w="100" w:type="dxa"/>
              <w:bottom w:w="100" w:type="dxa"/>
              <w:right w:w="100" w:type="dxa"/>
            </w:tcMar>
          </w:tcPr>
          <w:p w14:paraId="7CE83AC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15 Maiden Lane</w:t>
            </w:r>
          </w:p>
        </w:tc>
        <w:tc>
          <w:tcPr>
            <w:tcW w:w="1215" w:type="dxa"/>
            <w:shd w:val="clear" w:color="auto" w:fill="auto"/>
            <w:tcMar>
              <w:top w:w="100" w:type="dxa"/>
              <w:left w:w="100" w:type="dxa"/>
              <w:bottom w:w="100" w:type="dxa"/>
              <w:right w:w="100" w:type="dxa"/>
            </w:tcMar>
          </w:tcPr>
          <w:p w14:paraId="7CE83AC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New York</w:t>
            </w:r>
          </w:p>
        </w:tc>
        <w:tc>
          <w:tcPr>
            <w:tcW w:w="780" w:type="dxa"/>
            <w:shd w:val="clear" w:color="auto" w:fill="auto"/>
            <w:tcMar>
              <w:top w:w="100" w:type="dxa"/>
              <w:left w:w="100" w:type="dxa"/>
              <w:bottom w:w="100" w:type="dxa"/>
              <w:right w:w="100" w:type="dxa"/>
            </w:tcMar>
          </w:tcPr>
          <w:p w14:paraId="7CE83AC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NY</w:t>
            </w:r>
          </w:p>
        </w:tc>
        <w:tc>
          <w:tcPr>
            <w:tcW w:w="1020" w:type="dxa"/>
            <w:shd w:val="clear" w:color="auto" w:fill="auto"/>
            <w:tcMar>
              <w:top w:w="100" w:type="dxa"/>
              <w:left w:w="100" w:type="dxa"/>
              <w:bottom w:w="100" w:type="dxa"/>
              <w:right w:w="100" w:type="dxa"/>
            </w:tcMar>
          </w:tcPr>
          <w:p w14:paraId="7CE83AC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10222</w:t>
            </w:r>
          </w:p>
        </w:tc>
        <w:tc>
          <w:tcPr>
            <w:tcW w:w="1665" w:type="dxa"/>
            <w:shd w:val="clear" w:color="auto" w:fill="auto"/>
            <w:tcMar>
              <w:top w:w="100" w:type="dxa"/>
              <w:left w:w="100" w:type="dxa"/>
              <w:bottom w:w="100" w:type="dxa"/>
              <w:right w:w="100" w:type="dxa"/>
            </w:tcMar>
          </w:tcPr>
          <w:p w14:paraId="7CE83AC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212-555-1234</w:t>
            </w:r>
          </w:p>
        </w:tc>
      </w:tr>
      <w:tr w:rsidR="00CD1CD8" w14:paraId="7CE83ACF" w14:textId="77777777" w:rsidTr="03D55F8A">
        <w:trPr>
          <w:tblHeader/>
        </w:trPr>
        <w:tc>
          <w:tcPr>
            <w:tcW w:w="1410" w:type="dxa"/>
            <w:shd w:val="clear" w:color="auto" w:fill="auto"/>
            <w:tcMar>
              <w:top w:w="100" w:type="dxa"/>
              <w:left w:w="100" w:type="dxa"/>
              <w:bottom w:w="100" w:type="dxa"/>
              <w:right w:w="100" w:type="dxa"/>
            </w:tcMar>
          </w:tcPr>
          <w:p w14:paraId="7CE83AC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320" w:type="dxa"/>
            <w:shd w:val="clear" w:color="auto" w:fill="auto"/>
            <w:tcMar>
              <w:top w:w="100" w:type="dxa"/>
              <w:left w:w="100" w:type="dxa"/>
              <w:bottom w:w="100" w:type="dxa"/>
              <w:right w:w="100" w:type="dxa"/>
            </w:tcMar>
          </w:tcPr>
          <w:p w14:paraId="7CE83AC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Winston</w:t>
            </w:r>
          </w:p>
        </w:tc>
        <w:tc>
          <w:tcPr>
            <w:tcW w:w="1245" w:type="dxa"/>
            <w:shd w:val="clear" w:color="auto" w:fill="auto"/>
            <w:tcMar>
              <w:top w:w="100" w:type="dxa"/>
              <w:left w:w="100" w:type="dxa"/>
              <w:bottom w:w="100" w:type="dxa"/>
              <w:right w:w="100" w:type="dxa"/>
            </w:tcMar>
          </w:tcPr>
          <w:p w14:paraId="7CE83AC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Smith</w:t>
            </w:r>
          </w:p>
        </w:tc>
        <w:tc>
          <w:tcPr>
            <w:tcW w:w="1830" w:type="dxa"/>
            <w:shd w:val="clear" w:color="auto" w:fill="auto"/>
            <w:tcMar>
              <w:top w:w="100" w:type="dxa"/>
              <w:left w:w="100" w:type="dxa"/>
              <w:bottom w:w="100" w:type="dxa"/>
              <w:right w:w="100" w:type="dxa"/>
            </w:tcMar>
          </w:tcPr>
          <w:p w14:paraId="7CE83AC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123 Sycamore Street</w:t>
            </w:r>
          </w:p>
        </w:tc>
        <w:tc>
          <w:tcPr>
            <w:tcW w:w="1215" w:type="dxa"/>
            <w:shd w:val="clear" w:color="auto" w:fill="auto"/>
            <w:tcMar>
              <w:top w:w="100" w:type="dxa"/>
              <w:left w:w="100" w:type="dxa"/>
              <w:bottom w:w="100" w:type="dxa"/>
              <w:right w:w="100" w:type="dxa"/>
            </w:tcMar>
          </w:tcPr>
          <w:p w14:paraId="7CE83AC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Greensboro</w:t>
            </w:r>
          </w:p>
        </w:tc>
        <w:tc>
          <w:tcPr>
            <w:tcW w:w="780" w:type="dxa"/>
            <w:shd w:val="clear" w:color="auto" w:fill="auto"/>
            <w:tcMar>
              <w:top w:w="100" w:type="dxa"/>
              <w:left w:w="100" w:type="dxa"/>
              <w:bottom w:w="100" w:type="dxa"/>
              <w:right w:w="100" w:type="dxa"/>
            </w:tcMar>
          </w:tcPr>
          <w:p w14:paraId="7CE83AC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NC</w:t>
            </w:r>
          </w:p>
        </w:tc>
        <w:tc>
          <w:tcPr>
            <w:tcW w:w="1020" w:type="dxa"/>
            <w:shd w:val="clear" w:color="auto" w:fill="auto"/>
            <w:tcMar>
              <w:top w:w="100" w:type="dxa"/>
              <w:left w:w="100" w:type="dxa"/>
              <w:bottom w:w="100" w:type="dxa"/>
              <w:right w:w="100" w:type="dxa"/>
            </w:tcMar>
          </w:tcPr>
          <w:p w14:paraId="7CE83AC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27401</w:t>
            </w:r>
          </w:p>
        </w:tc>
        <w:tc>
          <w:tcPr>
            <w:tcW w:w="1665" w:type="dxa"/>
            <w:shd w:val="clear" w:color="auto" w:fill="auto"/>
            <w:tcMar>
              <w:top w:w="100" w:type="dxa"/>
              <w:left w:w="100" w:type="dxa"/>
              <w:bottom w:w="100" w:type="dxa"/>
              <w:right w:w="100" w:type="dxa"/>
            </w:tcMar>
          </w:tcPr>
          <w:p w14:paraId="7CE83AC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919-555-6623</w:t>
            </w:r>
          </w:p>
        </w:tc>
      </w:tr>
      <w:tr w:rsidR="00CD1CD8" w14:paraId="7CE83AD8" w14:textId="77777777" w:rsidTr="03D55F8A">
        <w:trPr>
          <w:tblHeader/>
        </w:trPr>
        <w:tc>
          <w:tcPr>
            <w:tcW w:w="1410" w:type="dxa"/>
            <w:shd w:val="clear" w:color="auto" w:fill="auto"/>
            <w:tcMar>
              <w:top w:w="100" w:type="dxa"/>
              <w:left w:w="100" w:type="dxa"/>
              <w:bottom w:w="100" w:type="dxa"/>
              <w:right w:w="100" w:type="dxa"/>
            </w:tcMar>
          </w:tcPr>
          <w:p w14:paraId="7CE83AD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320" w:type="dxa"/>
            <w:shd w:val="clear" w:color="auto" w:fill="auto"/>
            <w:tcMar>
              <w:top w:w="100" w:type="dxa"/>
              <w:left w:w="100" w:type="dxa"/>
              <w:bottom w:w="100" w:type="dxa"/>
              <w:right w:w="100" w:type="dxa"/>
            </w:tcMar>
          </w:tcPr>
          <w:p w14:paraId="7CE83AD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MaryAnne</w:t>
            </w:r>
          </w:p>
        </w:tc>
        <w:tc>
          <w:tcPr>
            <w:tcW w:w="1245" w:type="dxa"/>
            <w:shd w:val="clear" w:color="auto" w:fill="auto"/>
            <w:tcMar>
              <w:top w:w="100" w:type="dxa"/>
              <w:left w:w="100" w:type="dxa"/>
              <w:bottom w:w="100" w:type="dxa"/>
              <w:right w:w="100" w:type="dxa"/>
            </w:tcMar>
          </w:tcPr>
          <w:p w14:paraId="7CE83AD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Jenkins</w:t>
            </w:r>
          </w:p>
        </w:tc>
        <w:tc>
          <w:tcPr>
            <w:tcW w:w="1830" w:type="dxa"/>
            <w:shd w:val="clear" w:color="auto" w:fill="auto"/>
            <w:tcMar>
              <w:top w:w="100" w:type="dxa"/>
              <w:left w:w="100" w:type="dxa"/>
              <w:bottom w:w="100" w:type="dxa"/>
              <w:right w:w="100" w:type="dxa"/>
            </w:tcMar>
          </w:tcPr>
          <w:p w14:paraId="7CE83AD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 Coconut Way</w:t>
            </w:r>
          </w:p>
        </w:tc>
        <w:tc>
          <w:tcPr>
            <w:tcW w:w="1215" w:type="dxa"/>
            <w:shd w:val="clear" w:color="auto" w:fill="auto"/>
            <w:tcMar>
              <w:top w:w="100" w:type="dxa"/>
              <w:left w:w="100" w:type="dxa"/>
              <w:bottom w:w="100" w:type="dxa"/>
              <w:right w:w="100" w:type="dxa"/>
            </w:tcMar>
          </w:tcPr>
          <w:p w14:paraId="7CE83AD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Jupiter</w:t>
            </w:r>
          </w:p>
        </w:tc>
        <w:tc>
          <w:tcPr>
            <w:tcW w:w="780" w:type="dxa"/>
            <w:shd w:val="clear" w:color="auto" w:fill="auto"/>
            <w:tcMar>
              <w:top w:w="100" w:type="dxa"/>
              <w:left w:w="100" w:type="dxa"/>
              <w:bottom w:w="100" w:type="dxa"/>
              <w:right w:w="100" w:type="dxa"/>
            </w:tcMar>
          </w:tcPr>
          <w:p w14:paraId="7CE83AD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FL</w:t>
            </w:r>
          </w:p>
        </w:tc>
        <w:tc>
          <w:tcPr>
            <w:tcW w:w="1020" w:type="dxa"/>
            <w:shd w:val="clear" w:color="auto" w:fill="auto"/>
            <w:tcMar>
              <w:top w:w="100" w:type="dxa"/>
              <w:left w:w="100" w:type="dxa"/>
              <w:bottom w:w="100" w:type="dxa"/>
              <w:right w:w="100" w:type="dxa"/>
            </w:tcMar>
          </w:tcPr>
          <w:p w14:paraId="7CE83AD6"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33458</w:t>
            </w:r>
          </w:p>
        </w:tc>
        <w:tc>
          <w:tcPr>
            <w:tcW w:w="1665" w:type="dxa"/>
            <w:shd w:val="clear" w:color="auto" w:fill="auto"/>
            <w:tcMar>
              <w:top w:w="100" w:type="dxa"/>
              <w:left w:w="100" w:type="dxa"/>
              <w:bottom w:w="100" w:type="dxa"/>
              <w:right w:w="100" w:type="dxa"/>
            </w:tcMar>
          </w:tcPr>
          <w:p w14:paraId="7CE83AD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321-555-8907</w:t>
            </w:r>
          </w:p>
        </w:tc>
      </w:tr>
      <w:tr w:rsidR="00CD1CD8" w14:paraId="7CE83AE1" w14:textId="77777777" w:rsidTr="03D55F8A">
        <w:trPr>
          <w:tblHeader/>
        </w:trPr>
        <w:tc>
          <w:tcPr>
            <w:tcW w:w="1410" w:type="dxa"/>
            <w:shd w:val="clear" w:color="auto" w:fill="auto"/>
            <w:tcMar>
              <w:top w:w="100" w:type="dxa"/>
              <w:left w:w="100" w:type="dxa"/>
              <w:bottom w:w="100" w:type="dxa"/>
              <w:right w:w="100" w:type="dxa"/>
            </w:tcMar>
          </w:tcPr>
          <w:p w14:paraId="7CE83AD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320" w:type="dxa"/>
            <w:shd w:val="clear" w:color="auto" w:fill="auto"/>
            <w:tcMar>
              <w:top w:w="100" w:type="dxa"/>
              <w:left w:w="100" w:type="dxa"/>
              <w:bottom w:w="100" w:type="dxa"/>
              <w:right w:w="100" w:type="dxa"/>
            </w:tcMar>
          </w:tcPr>
          <w:p w14:paraId="7CE83AD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Janet</w:t>
            </w:r>
          </w:p>
        </w:tc>
        <w:tc>
          <w:tcPr>
            <w:tcW w:w="1245" w:type="dxa"/>
            <w:shd w:val="clear" w:color="auto" w:fill="auto"/>
            <w:tcMar>
              <w:top w:w="100" w:type="dxa"/>
              <w:left w:w="100" w:type="dxa"/>
              <w:bottom w:w="100" w:type="dxa"/>
              <w:right w:w="100" w:type="dxa"/>
            </w:tcMar>
          </w:tcPr>
          <w:p w14:paraId="7CE83AD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Williams</w:t>
            </w:r>
          </w:p>
        </w:tc>
        <w:tc>
          <w:tcPr>
            <w:tcW w:w="1830" w:type="dxa"/>
            <w:shd w:val="clear" w:color="auto" w:fill="auto"/>
            <w:tcMar>
              <w:top w:w="100" w:type="dxa"/>
              <w:left w:w="100" w:type="dxa"/>
              <w:bottom w:w="100" w:type="dxa"/>
              <w:right w:w="100" w:type="dxa"/>
            </w:tcMar>
          </w:tcPr>
          <w:p w14:paraId="7CE83AD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55 Redondo Beach Blvd</w:t>
            </w:r>
          </w:p>
        </w:tc>
        <w:tc>
          <w:tcPr>
            <w:tcW w:w="1215" w:type="dxa"/>
            <w:shd w:val="clear" w:color="auto" w:fill="auto"/>
            <w:tcMar>
              <w:top w:w="100" w:type="dxa"/>
              <w:left w:w="100" w:type="dxa"/>
              <w:bottom w:w="100" w:type="dxa"/>
              <w:right w:w="100" w:type="dxa"/>
            </w:tcMar>
          </w:tcPr>
          <w:p w14:paraId="7CE83AD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Torrence</w:t>
            </w:r>
          </w:p>
        </w:tc>
        <w:tc>
          <w:tcPr>
            <w:tcW w:w="780" w:type="dxa"/>
            <w:shd w:val="clear" w:color="auto" w:fill="auto"/>
            <w:tcMar>
              <w:top w:w="100" w:type="dxa"/>
              <w:left w:w="100" w:type="dxa"/>
              <w:bottom w:w="100" w:type="dxa"/>
              <w:right w:w="100" w:type="dxa"/>
            </w:tcMar>
          </w:tcPr>
          <w:p w14:paraId="7CE83AD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CA</w:t>
            </w:r>
          </w:p>
        </w:tc>
        <w:tc>
          <w:tcPr>
            <w:tcW w:w="1020" w:type="dxa"/>
            <w:shd w:val="clear" w:color="auto" w:fill="auto"/>
            <w:tcMar>
              <w:top w:w="100" w:type="dxa"/>
              <w:left w:w="100" w:type="dxa"/>
              <w:bottom w:w="100" w:type="dxa"/>
              <w:right w:w="100" w:type="dxa"/>
            </w:tcMar>
          </w:tcPr>
          <w:p w14:paraId="7CE83AD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90501</w:t>
            </w:r>
          </w:p>
        </w:tc>
        <w:tc>
          <w:tcPr>
            <w:tcW w:w="1665" w:type="dxa"/>
            <w:shd w:val="clear" w:color="auto" w:fill="auto"/>
            <w:tcMar>
              <w:top w:w="100" w:type="dxa"/>
              <w:left w:w="100" w:type="dxa"/>
              <w:bottom w:w="100" w:type="dxa"/>
              <w:right w:w="100" w:type="dxa"/>
            </w:tcMar>
          </w:tcPr>
          <w:p w14:paraId="7CE83AE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310-555-5678</w:t>
            </w:r>
          </w:p>
        </w:tc>
      </w:tr>
    </w:tbl>
    <w:p w14:paraId="7CE83AE2" w14:textId="77777777" w:rsidR="00CD1CD8" w:rsidRDefault="00CD1CD8" w:rsidP="03D55F8A">
      <w:pPr>
        <w:spacing w:after="0" w:line="240" w:lineRule="auto"/>
        <w:ind w:left="2160"/>
        <w:rPr>
          <w:rFonts w:asciiTheme="minorHAnsi" w:eastAsiaTheme="minorEastAsia" w:hAnsiTheme="minorHAnsi" w:cstheme="minorBidi"/>
        </w:rPr>
      </w:pPr>
    </w:p>
    <w:p w14:paraId="7CE83AE3" w14:textId="14846A35" w:rsidR="00CD1CD8" w:rsidDel="00345E55" w:rsidRDefault="00345E55" w:rsidP="00345E55">
      <w:pPr>
        <w:spacing w:after="0" w:line="240" w:lineRule="auto"/>
        <w:rPr>
          <w:del w:id="104" w:author="Valerie Montalvo" w:date="2022-11-21T10:31:00Z"/>
          <w:rFonts w:asciiTheme="minorHAnsi" w:eastAsiaTheme="minorEastAsia" w:hAnsiTheme="minorHAnsi" w:cstheme="minorBidi"/>
        </w:rPr>
      </w:pPr>
      <w:ins w:id="105" w:author="Valerie Montalvo" w:date="2022-11-21T10:31:00Z">
        <w:r w:rsidRPr="00345E55">
          <w:rPr>
            <w:rFonts w:asciiTheme="minorHAnsi" w:eastAsiaTheme="minorEastAsia" w:hAnsiTheme="minorHAnsi" w:cstheme="minorBidi"/>
          </w:rPr>
          <w:drawing>
            <wp:inline distT="0" distB="0" distL="0" distR="0" wp14:anchorId="594EF266" wp14:editId="44B60C72">
              <wp:extent cx="5943600" cy="661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1035"/>
                      </a:xfrm>
                      <a:prstGeom prst="rect">
                        <a:avLst/>
                      </a:prstGeom>
                    </pic:spPr>
                  </pic:pic>
                </a:graphicData>
              </a:graphic>
            </wp:inline>
          </w:drawing>
        </w:r>
        <w:r w:rsidRPr="00345E55" w:rsidDel="00345E55">
          <w:rPr>
            <w:rFonts w:asciiTheme="minorHAnsi" w:eastAsiaTheme="minorEastAsia" w:hAnsiTheme="minorHAnsi" w:cstheme="minorBidi"/>
          </w:rPr>
          <w:t xml:space="preserve"> </w:t>
        </w:r>
      </w:ins>
      <w:del w:id="106" w:author="Valerie Montalvo" w:date="2022-11-21T10:31:00Z">
        <w:r w:rsidR="00A83147" w:rsidRPr="03D55F8A" w:rsidDel="00345E55">
          <w:rPr>
            <w:rFonts w:asciiTheme="minorHAnsi" w:eastAsiaTheme="minorEastAsia" w:hAnsiTheme="minorHAnsi" w:cstheme="minorBidi"/>
          </w:rPr>
          <w:delText>[Insert screenshot and brief explanation here.]</w:delText>
        </w:r>
      </w:del>
    </w:p>
    <w:p w14:paraId="36EB3006" w14:textId="779E2111" w:rsidR="00345E55" w:rsidRDefault="00345E55" w:rsidP="00345E55">
      <w:pPr>
        <w:spacing w:after="0" w:line="240" w:lineRule="auto"/>
        <w:jc w:val="center"/>
        <w:rPr>
          <w:ins w:id="107" w:author="Valerie Montalvo" w:date="2022-11-21T10:31:00Z"/>
          <w:rFonts w:asciiTheme="minorHAnsi" w:eastAsiaTheme="minorEastAsia" w:hAnsiTheme="minorHAnsi" w:cstheme="minorBidi"/>
        </w:rPr>
      </w:pPr>
    </w:p>
    <w:p w14:paraId="08678B41" w14:textId="0B97E048" w:rsidR="00345E55" w:rsidRPr="00345E55" w:rsidRDefault="00345E55" w:rsidP="00345E55">
      <w:pPr>
        <w:spacing w:after="0" w:line="240" w:lineRule="auto"/>
        <w:jc w:val="center"/>
        <w:rPr>
          <w:ins w:id="108" w:author="Valerie Montalvo" w:date="2022-11-21T10:31:00Z"/>
          <w:rFonts w:asciiTheme="minorHAnsi" w:eastAsiaTheme="minorEastAsia" w:hAnsiTheme="minorHAnsi" w:cstheme="minorBidi"/>
          <w:i/>
          <w:iCs/>
          <w:rPrChange w:id="109" w:author="Valerie Montalvo" w:date="2022-11-21T10:32:00Z">
            <w:rPr>
              <w:ins w:id="110" w:author="Valerie Montalvo" w:date="2022-11-21T10:31:00Z"/>
              <w:rFonts w:asciiTheme="minorHAnsi" w:eastAsiaTheme="minorEastAsia" w:hAnsiTheme="minorHAnsi" w:cstheme="minorBidi"/>
            </w:rPr>
          </w:rPrChange>
        </w:rPr>
        <w:pPrChange w:id="111" w:author="Valerie Montalvo" w:date="2022-11-21T10:31:00Z">
          <w:pPr>
            <w:spacing w:after="0" w:line="240" w:lineRule="auto"/>
            <w:jc w:val="center"/>
          </w:pPr>
        </w:pPrChange>
      </w:pPr>
      <w:ins w:id="112" w:author="Valerie Montalvo" w:date="2022-11-21T10:31:00Z">
        <w:r w:rsidRPr="00345E55">
          <w:rPr>
            <w:rFonts w:asciiTheme="minorHAnsi" w:eastAsiaTheme="minorEastAsia" w:hAnsiTheme="minorHAnsi" w:cstheme="minorBidi"/>
            <w:i/>
            <w:iCs/>
            <w:rPrChange w:id="113" w:author="Valerie Montalvo" w:date="2022-11-21T10:32:00Z">
              <w:rPr>
                <w:rFonts w:asciiTheme="minorHAnsi" w:eastAsiaTheme="minorEastAsia" w:hAnsiTheme="minorHAnsi" w:cstheme="minorBidi"/>
              </w:rPr>
            </w:rPrChange>
          </w:rPr>
          <w:t>I used the code</w:t>
        </w:r>
      </w:ins>
      <w:ins w:id="114" w:author="Valerie Montalvo" w:date="2022-11-21T10:32:00Z">
        <w:r w:rsidRPr="00345E55">
          <w:rPr>
            <w:rFonts w:asciiTheme="minorHAnsi" w:eastAsiaTheme="minorEastAsia" w:hAnsiTheme="minorHAnsi" w:cstheme="minorBidi"/>
            <w:i/>
            <w:iCs/>
            <w:rPrChange w:id="115" w:author="Valerie Montalvo" w:date="2022-11-21T10:32:00Z">
              <w:rPr>
                <w:rFonts w:asciiTheme="minorHAnsi" w:eastAsiaTheme="minorEastAsia" w:hAnsiTheme="minorHAnsi" w:cstheme="minorBidi"/>
              </w:rPr>
            </w:rPrChange>
          </w:rPr>
          <w:t xml:space="preserve"> above to insert the required records into the Customers table.</w:t>
        </w:r>
      </w:ins>
    </w:p>
    <w:p w14:paraId="7CE83AE4" w14:textId="77777777" w:rsidR="00CD1CD8" w:rsidRDefault="00CD1CD8" w:rsidP="00345E55">
      <w:pPr>
        <w:spacing w:after="0" w:line="240" w:lineRule="auto"/>
        <w:rPr>
          <w:rFonts w:asciiTheme="minorHAnsi" w:eastAsiaTheme="minorEastAsia" w:hAnsiTheme="minorHAnsi" w:cstheme="minorBidi"/>
        </w:rPr>
        <w:pPrChange w:id="116" w:author="Valerie Montalvo" w:date="2022-11-21T10:31:00Z">
          <w:pPr>
            <w:spacing w:after="0" w:line="240" w:lineRule="auto"/>
            <w:ind w:left="2160"/>
          </w:pPr>
        </w:pPrChange>
      </w:pPr>
    </w:p>
    <w:p w14:paraId="7CE83AE5" w14:textId="77777777" w:rsidR="00CD1CD8" w:rsidRDefault="00CD1CD8" w:rsidP="03D55F8A">
      <w:pPr>
        <w:spacing w:after="0" w:line="240" w:lineRule="auto"/>
        <w:ind w:left="2160"/>
        <w:rPr>
          <w:rFonts w:asciiTheme="minorHAnsi" w:eastAsiaTheme="minorEastAsia" w:hAnsiTheme="minorHAnsi" w:cstheme="minorBidi"/>
        </w:rPr>
      </w:pPr>
    </w:p>
    <w:p w14:paraId="7CE83AE6" w14:textId="06A87694"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Orders Table</w:t>
      </w:r>
    </w:p>
    <w:p w14:paraId="7CE83AE7" w14:textId="77777777" w:rsidR="00CD1CD8" w:rsidRDefault="00CD1CD8" w:rsidP="03D55F8A">
      <w:pPr>
        <w:spacing w:after="0" w:line="240" w:lineRule="auto"/>
        <w:ind w:left="2160"/>
        <w:rPr>
          <w:rFonts w:asciiTheme="minorHAnsi" w:eastAsiaTheme="minorEastAsia" w:hAnsiTheme="minorHAnsi" w:cstheme="minorBidi"/>
        </w:rPr>
      </w:pP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CD1CD8" w14:paraId="7CE83AEC" w14:textId="77777777" w:rsidTr="03D55F8A">
        <w:trPr>
          <w:tblHeader/>
        </w:trPr>
        <w:tc>
          <w:tcPr>
            <w:tcW w:w="1560" w:type="dxa"/>
            <w:shd w:val="clear" w:color="auto" w:fill="auto"/>
            <w:tcMar>
              <w:top w:w="100" w:type="dxa"/>
              <w:left w:w="100" w:type="dxa"/>
              <w:bottom w:w="100" w:type="dxa"/>
              <w:right w:w="100" w:type="dxa"/>
            </w:tcMar>
          </w:tcPr>
          <w:p w14:paraId="7CE83AE8"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OrderID</w:t>
            </w:r>
          </w:p>
        </w:tc>
        <w:tc>
          <w:tcPr>
            <w:tcW w:w="2385" w:type="dxa"/>
            <w:shd w:val="clear" w:color="auto" w:fill="auto"/>
            <w:tcMar>
              <w:top w:w="100" w:type="dxa"/>
              <w:left w:w="100" w:type="dxa"/>
              <w:bottom w:w="100" w:type="dxa"/>
              <w:right w:w="100" w:type="dxa"/>
            </w:tcMar>
          </w:tcPr>
          <w:p w14:paraId="7CE83AE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CustomerID</w:t>
            </w:r>
          </w:p>
        </w:tc>
        <w:tc>
          <w:tcPr>
            <w:tcW w:w="1905" w:type="dxa"/>
            <w:shd w:val="clear" w:color="auto" w:fill="auto"/>
            <w:tcMar>
              <w:top w:w="100" w:type="dxa"/>
              <w:left w:w="100" w:type="dxa"/>
              <w:bottom w:w="100" w:type="dxa"/>
              <w:right w:w="100" w:type="dxa"/>
            </w:tcMar>
          </w:tcPr>
          <w:p w14:paraId="7CE83AE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SKU</w:t>
            </w:r>
          </w:p>
        </w:tc>
        <w:tc>
          <w:tcPr>
            <w:tcW w:w="4635" w:type="dxa"/>
            <w:shd w:val="clear" w:color="auto" w:fill="auto"/>
            <w:tcMar>
              <w:top w:w="100" w:type="dxa"/>
              <w:left w:w="100" w:type="dxa"/>
              <w:bottom w:w="100" w:type="dxa"/>
              <w:right w:w="100" w:type="dxa"/>
            </w:tcMar>
          </w:tcPr>
          <w:p w14:paraId="7CE83AE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Description</w:t>
            </w:r>
          </w:p>
        </w:tc>
      </w:tr>
      <w:tr w:rsidR="00CD1CD8" w14:paraId="7CE83AF1" w14:textId="77777777" w:rsidTr="03D55F8A">
        <w:trPr>
          <w:tblHeader/>
        </w:trPr>
        <w:tc>
          <w:tcPr>
            <w:tcW w:w="1560" w:type="dxa"/>
            <w:shd w:val="clear" w:color="auto" w:fill="auto"/>
            <w:tcMar>
              <w:top w:w="100" w:type="dxa"/>
              <w:left w:w="100" w:type="dxa"/>
              <w:bottom w:w="100" w:type="dxa"/>
              <w:right w:w="100" w:type="dxa"/>
            </w:tcMar>
          </w:tcPr>
          <w:p w14:paraId="7CE83AE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1204305</w:t>
            </w:r>
          </w:p>
        </w:tc>
        <w:tc>
          <w:tcPr>
            <w:tcW w:w="2385" w:type="dxa"/>
            <w:shd w:val="clear" w:color="auto" w:fill="auto"/>
            <w:tcMar>
              <w:top w:w="100" w:type="dxa"/>
              <w:left w:w="100" w:type="dxa"/>
              <w:bottom w:w="100" w:type="dxa"/>
              <w:right w:w="100" w:type="dxa"/>
            </w:tcMar>
          </w:tcPr>
          <w:p w14:paraId="7CE83AE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10GigE Copper 24 port</w:t>
            </w:r>
          </w:p>
        </w:tc>
      </w:tr>
      <w:tr w:rsidR="00CD1CD8" w14:paraId="7CE83AF6" w14:textId="77777777" w:rsidTr="03D55F8A">
        <w:trPr>
          <w:tblHeader/>
        </w:trPr>
        <w:tc>
          <w:tcPr>
            <w:tcW w:w="1560" w:type="dxa"/>
            <w:shd w:val="clear" w:color="auto" w:fill="auto"/>
            <w:tcMar>
              <w:top w:w="100" w:type="dxa"/>
              <w:left w:w="100" w:type="dxa"/>
              <w:bottom w:w="100" w:type="dxa"/>
              <w:right w:w="100" w:type="dxa"/>
            </w:tcMar>
          </w:tcPr>
          <w:p w14:paraId="7CE83AF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1204306</w:t>
            </w:r>
          </w:p>
        </w:tc>
        <w:tc>
          <w:tcPr>
            <w:tcW w:w="2385" w:type="dxa"/>
            <w:shd w:val="clear" w:color="auto" w:fill="auto"/>
            <w:tcMar>
              <w:top w:w="100" w:type="dxa"/>
              <w:left w:w="100" w:type="dxa"/>
              <w:bottom w:w="100" w:type="dxa"/>
              <w:right w:w="100" w:type="dxa"/>
            </w:tcMar>
          </w:tcPr>
          <w:p w14:paraId="7CE83AF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 GigE Copper/Fiber 44 port copper 4 port fiber</w:t>
            </w:r>
          </w:p>
        </w:tc>
      </w:tr>
      <w:tr w:rsidR="00CD1CD8" w14:paraId="7CE83AFB" w14:textId="77777777" w:rsidTr="03D55F8A">
        <w:trPr>
          <w:tblHeader/>
        </w:trPr>
        <w:tc>
          <w:tcPr>
            <w:tcW w:w="1560" w:type="dxa"/>
            <w:shd w:val="clear" w:color="auto" w:fill="auto"/>
            <w:tcMar>
              <w:top w:w="100" w:type="dxa"/>
              <w:left w:w="100" w:type="dxa"/>
              <w:bottom w:w="100" w:type="dxa"/>
              <w:right w:w="100" w:type="dxa"/>
            </w:tcMar>
          </w:tcPr>
          <w:p w14:paraId="7CE83AF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1204307</w:t>
            </w:r>
          </w:p>
        </w:tc>
        <w:tc>
          <w:tcPr>
            <w:tcW w:w="2385" w:type="dxa"/>
            <w:shd w:val="clear" w:color="auto" w:fill="auto"/>
            <w:tcMar>
              <w:top w:w="100" w:type="dxa"/>
              <w:left w:w="100" w:type="dxa"/>
              <w:bottom w:w="100" w:type="dxa"/>
              <w:right w:w="100" w:type="dxa"/>
            </w:tcMar>
          </w:tcPr>
          <w:p w14:paraId="7CE83AF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SFP+ 24 Port</w:t>
            </w:r>
          </w:p>
        </w:tc>
      </w:tr>
      <w:tr w:rsidR="00CD1CD8" w14:paraId="7CE83B00" w14:textId="77777777" w:rsidTr="03D55F8A">
        <w:trPr>
          <w:tblHeader/>
        </w:trPr>
        <w:tc>
          <w:tcPr>
            <w:tcW w:w="1560" w:type="dxa"/>
            <w:shd w:val="clear" w:color="auto" w:fill="auto"/>
            <w:tcMar>
              <w:top w:w="100" w:type="dxa"/>
              <w:left w:w="100" w:type="dxa"/>
              <w:bottom w:w="100" w:type="dxa"/>
              <w:right w:w="100" w:type="dxa"/>
            </w:tcMar>
          </w:tcPr>
          <w:p w14:paraId="7CE83AF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1204308</w:t>
            </w:r>
          </w:p>
        </w:tc>
        <w:tc>
          <w:tcPr>
            <w:tcW w:w="2385" w:type="dxa"/>
            <w:shd w:val="clear" w:color="auto" w:fill="auto"/>
            <w:tcMar>
              <w:top w:w="100" w:type="dxa"/>
              <w:left w:w="100" w:type="dxa"/>
              <w:bottom w:w="100" w:type="dxa"/>
              <w:right w:w="100" w:type="dxa"/>
            </w:tcMar>
          </w:tcPr>
          <w:p w14:paraId="7CE83AF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SFP+ 48 port</w:t>
            </w:r>
          </w:p>
        </w:tc>
      </w:tr>
    </w:tbl>
    <w:p w14:paraId="7CE83B01" w14:textId="77777777" w:rsidR="00CD1CD8" w:rsidRDefault="00CD1CD8" w:rsidP="03D55F8A">
      <w:pPr>
        <w:spacing w:after="0" w:line="240" w:lineRule="auto"/>
        <w:rPr>
          <w:rFonts w:asciiTheme="minorHAnsi" w:eastAsiaTheme="minorEastAsia" w:hAnsiTheme="minorHAnsi" w:cstheme="minorBidi"/>
          <w:sz w:val="24"/>
          <w:szCs w:val="24"/>
        </w:rPr>
      </w:pPr>
    </w:p>
    <w:p w14:paraId="7CE83B02" w14:textId="16E1B4C2" w:rsidR="00CD1CD8" w:rsidDel="00345E55" w:rsidRDefault="00345E55" w:rsidP="03D55F8A">
      <w:pPr>
        <w:spacing w:after="0" w:line="240" w:lineRule="auto"/>
        <w:rPr>
          <w:del w:id="117" w:author="Valerie Montalvo" w:date="2022-11-21T10:33:00Z"/>
          <w:rFonts w:asciiTheme="minorHAnsi" w:eastAsiaTheme="minorEastAsia" w:hAnsiTheme="minorHAnsi" w:cstheme="minorBidi"/>
        </w:rPr>
      </w:pPr>
      <w:ins w:id="118" w:author="Valerie Montalvo" w:date="2022-11-21T10:33:00Z">
        <w:r w:rsidRPr="00345E55">
          <w:rPr>
            <w:rFonts w:asciiTheme="minorHAnsi" w:eastAsiaTheme="minorEastAsia" w:hAnsiTheme="minorHAnsi" w:cstheme="minorBidi"/>
          </w:rPr>
          <w:drawing>
            <wp:inline distT="0" distB="0" distL="0" distR="0" wp14:anchorId="4B55BB19" wp14:editId="6461CC26">
              <wp:extent cx="5943600" cy="774065"/>
              <wp:effectExtent l="0" t="0" r="0" b="698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0"/>
                      <a:stretch>
                        <a:fillRect/>
                      </a:stretch>
                    </pic:blipFill>
                    <pic:spPr>
                      <a:xfrm>
                        <a:off x="0" y="0"/>
                        <a:ext cx="5943600" cy="774065"/>
                      </a:xfrm>
                      <a:prstGeom prst="rect">
                        <a:avLst/>
                      </a:prstGeom>
                    </pic:spPr>
                  </pic:pic>
                </a:graphicData>
              </a:graphic>
            </wp:inline>
          </w:drawing>
        </w:r>
        <w:r w:rsidRPr="00345E55" w:rsidDel="00345E55">
          <w:rPr>
            <w:rFonts w:asciiTheme="minorHAnsi" w:eastAsiaTheme="minorEastAsia" w:hAnsiTheme="minorHAnsi" w:cstheme="minorBidi"/>
          </w:rPr>
          <w:t xml:space="preserve"> </w:t>
        </w:r>
      </w:ins>
      <w:del w:id="119" w:author="Valerie Montalvo" w:date="2022-11-21T10:33:00Z">
        <w:r w:rsidR="00A83147" w:rsidRPr="03D55F8A" w:rsidDel="00345E55">
          <w:rPr>
            <w:rFonts w:asciiTheme="minorHAnsi" w:eastAsiaTheme="minorEastAsia" w:hAnsiTheme="minorHAnsi" w:cstheme="minorBidi"/>
          </w:rPr>
          <w:delText>[Insert screenshot and brief explanation here.]</w:delText>
        </w:r>
      </w:del>
    </w:p>
    <w:p w14:paraId="6BE03FFB" w14:textId="1503614B" w:rsidR="00345E55" w:rsidRDefault="00345E55" w:rsidP="03D55F8A">
      <w:pPr>
        <w:spacing w:after="0" w:line="240" w:lineRule="auto"/>
        <w:jc w:val="center"/>
        <w:rPr>
          <w:ins w:id="120" w:author="Valerie Montalvo" w:date="2022-11-21T10:33:00Z"/>
          <w:rFonts w:asciiTheme="minorHAnsi" w:eastAsiaTheme="minorEastAsia" w:hAnsiTheme="minorHAnsi" w:cstheme="minorBidi"/>
        </w:rPr>
      </w:pPr>
    </w:p>
    <w:p w14:paraId="3DB83D4F" w14:textId="1EF6C9A1" w:rsidR="00345E55" w:rsidRPr="00345E55" w:rsidRDefault="00345E55" w:rsidP="03D55F8A">
      <w:pPr>
        <w:spacing w:after="0" w:line="240" w:lineRule="auto"/>
        <w:jc w:val="center"/>
        <w:rPr>
          <w:ins w:id="121" w:author="Valerie Montalvo" w:date="2022-11-21T10:33:00Z"/>
          <w:rFonts w:asciiTheme="minorHAnsi" w:eastAsiaTheme="minorEastAsia" w:hAnsiTheme="minorHAnsi" w:cstheme="minorBidi"/>
          <w:i/>
          <w:iCs/>
          <w:rPrChange w:id="122" w:author="Valerie Montalvo" w:date="2022-11-21T10:34:00Z">
            <w:rPr>
              <w:ins w:id="123" w:author="Valerie Montalvo" w:date="2022-11-21T10:33:00Z"/>
              <w:rFonts w:asciiTheme="minorHAnsi" w:eastAsiaTheme="minorEastAsia" w:hAnsiTheme="minorHAnsi" w:cstheme="minorBidi"/>
            </w:rPr>
          </w:rPrChange>
        </w:rPr>
      </w:pPr>
      <w:ins w:id="124" w:author="Valerie Montalvo" w:date="2022-11-21T10:33:00Z">
        <w:r w:rsidRPr="00345E55">
          <w:rPr>
            <w:rFonts w:asciiTheme="minorHAnsi" w:eastAsiaTheme="minorEastAsia" w:hAnsiTheme="minorHAnsi" w:cstheme="minorBidi"/>
            <w:i/>
            <w:iCs/>
            <w:rPrChange w:id="125" w:author="Valerie Montalvo" w:date="2022-11-21T10:34:00Z">
              <w:rPr>
                <w:rFonts w:asciiTheme="minorHAnsi" w:eastAsiaTheme="minorEastAsia" w:hAnsiTheme="minorHAnsi" w:cstheme="minorBidi"/>
              </w:rPr>
            </w:rPrChange>
          </w:rPr>
          <w:t xml:space="preserve">I used the code above to insert the required records into the Orders table. There was 1 warning as the description for the ADV-48-10F was long for the </w:t>
        </w:r>
        <w:proofErr w:type="gramStart"/>
        <w:r w:rsidRPr="00345E55">
          <w:rPr>
            <w:rFonts w:asciiTheme="minorHAnsi" w:eastAsiaTheme="minorEastAsia" w:hAnsiTheme="minorHAnsi" w:cstheme="minorBidi"/>
            <w:i/>
            <w:iCs/>
            <w:rPrChange w:id="126" w:author="Valerie Montalvo" w:date="2022-11-21T10:34:00Z">
              <w:rPr>
                <w:rFonts w:asciiTheme="minorHAnsi" w:eastAsiaTheme="minorEastAsia" w:hAnsiTheme="minorHAnsi" w:cstheme="minorBidi"/>
              </w:rPr>
            </w:rPrChange>
          </w:rPr>
          <w:t>VARCHA</w:t>
        </w:r>
      </w:ins>
      <w:ins w:id="127" w:author="Valerie Montalvo" w:date="2022-11-21T10:34:00Z">
        <w:r w:rsidRPr="00345E55">
          <w:rPr>
            <w:rFonts w:asciiTheme="minorHAnsi" w:eastAsiaTheme="minorEastAsia" w:hAnsiTheme="minorHAnsi" w:cstheme="minorBidi"/>
            <w:i/>
            <w:iCs/>
            <w:rPrChange w:id="128" w:author="Valerie Montalvo" w:date="2022-11-21T10:34:00Z">
              <w:rPr>
                <w:rFonts w:asciiTheme="minorHAnsi" w:eastAsiaTheme="minorEastAsia" w:hAnsiTheme="minorHAnsi" w:cstheme="minorBidi"/>
              </w:rPr>
            </w:rPrChange>
          </w:rPr>
          <w:t>R(</w:t>
        </w:r>
        <w:proofErr w:type="gramEnd"/>
        <w:r w:rsidRPr="00345E55">
          <w:rPr>
            <w:rFonts w:asciiTheme="minorHAnsi" w:eastAsiaTheme="minorEastAsia" w:hAnsiTheme="minorHAnsi" w:cstheme="minorBidi"/>
            <w:i/>
            <w:iCs/>
            <w:rPrChange w:id="129" w:author="Valerie Montalvo" w:date="2022-11-21T10:34:00Z">
              <w:rPr>
                <w:rFonts w:asciiTheme="minorHAnsi" w:eastAsiaTheme="minorEastAsia" w:hAnsiTheme="minorHAnsi" w:cstheme="minorBidi"/>
              </w:rPr>
            </w:rPrChange>
          </w:rPr>
          <w:t>50) datatype.</w:t>
        </w:r>
      </w:ins>
    </w:p>
    <w:p w14:paraId="7CE83B03" w14:textId="7B52E1EC" w:rsidR="00CD1CD8" w:rsidRDefault="00CD1CD8" w:rsidP="03D55F8A">
      <w:pPr>
        <w:spacing w:after="0" w:line="240" w:lineRule="auto"/>
        <w:rPr>
          <w:ins w:id="130" w:author="Valerie Montalvo" w:date="2022-11-21T10:37:00Z"/>
          <w:rFonts w:asciiTheme="minorHAnsi" w:eastAsiaTheme="minorEastAsia" w:hAnsiTheme="minorHAnsi" w:cstheme="minorBidi"/>
          <w:sz w:val="24"/>
          <w:szCs w:val="24"/>
        </w:rPr>
      </w:pPr>
    </w:p>
    <w:p w14:paraId="35B2123F" w14:textId="77777777" w:rsidR="00562677" w:rsidRDefault="00562677" w:rsidP="03D55F8A">
      <w:pPr>
        <w:spacing w:after="0" w:line="240" w:lineRule="auto"/>
        <w:rPr>
          <w:rFonts w:asciiTheme="minorHAnsi" w:eastAsiaTheme="minorEastAsia" w:hAnsiTheme="minorHAnsi" w:cstheme="minorBidi"/>
          <w:sz w:val="24"/>
          <w:szCs w:val="24"/>
        </w:rPr>
      </w:pPr>
    </w:p>
    <w:p w14:paraId="7CE83B04" w14:textId="63DE1C4B"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Customers table, perform a query to count all records where the city is Woonsocket, Rhode Island.</w:t>
      </w:r>
    </w:p>
    <w:p w14:paraId="7CE83B05" w14:textId="71CE90B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How many records are in the Customers table where the field “city” equals “Woonsocket”? </w:t>
      </w:r>
    </w:p>
    <w:p w14:paraId="7CE83B06" w14:textId="77777777" w:rsidR="00CD1CD8" w:rsidRDefault="00CD1CD8" w:rsidP="03D55F8A">
      <w:pPr>
        <w:spacing w:after="0" w:line="240" w:lineRule="auto"/>
        <w:ind w:left="2160"/>
        <w:rPr>
          <w:rFonts w:asciiTheme="minorHAnsi" w:eastAsiaTheme="minorEastAsia" w:hAnsiTheme="minorHAnsi" w:cstheme="minorBidi"/>
        </w:rPr>
      </w:pPr>
    </w:p>
    <w:p w14:paraId="7CE83B07" w14:textId="671888CD" w:rsidR="00CD1CD8" w:rsidRDefault="00345E55" w:rsidP="03D55F8A">
      <w:pPr>
        <w:spacing w:after="0" w:line="240" w:lineRule="auto"/>
        <w:jc w:val="center"/>
        <w:rPr>
          <w:ins w:id="131" w:author="Valerie Montalvo" w:date="2022-11-21T10:35:00Z"/>
          <w:rFonts w:asciiTheme="minorHAnsi" w:eastAsiaTheme="minorEastAsia" w:hAnsiTheme="minorHAnsi" w:cstheme="minorBidi"/>
        </w:rPr>
      </w:pPr>
      <w:ins w:id="132" w:author="Valerie Montalvo" w:date="2022-11-21T10:35:00Z">
        <w:r w:rsidRPr="00345E55">
          <w:rPr>
            <w:rFonts w:asciiTheme="minorHAnsi" w:eastAsiaTheme="minorEastAsia" w:hAnsiTheme="minorHAnsi" w:cstheme="minorBidi"/>
          </w:rPr>
          <w:drawing>
            <wp:inline distT="0" distB="0" distL="0" distR="0" wp14:anchorId="157D546C" wp14:editId="041C6344">
              <wp:extent cx="4648603" cy="1676545"/>
              <wp:effectExtent l="0" t="0" r="0" b="0"/>
              <wp:docPr id="12" name="Picture 1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low confidence"/>
                      <pic:cNvPicPr/>
                    </pic:nvPicPr>
                    <pic:blipFill>
                      <a:blip r:embed="rId21"/>
                      <a:stretch>
                        <a:fillRect/>
                      </a:stretch>
                    </pic:blipFill>
                    <pic:spPr>
                      <a:xfrm>
                        <a:off x="0" y="0"/>
                        <a:ext cx="4648603" cy="1676545"/>
                      </a:xfrm>
                      <a:prstGeom prst="rect">
                        <a:avLst/>
                      </a:prstGeom>
                    </pic:spPr>
                  </pic:pic>
                </a:graphicData>
              </a:graphic>
            </wp:inline>
          </w:drawing>
        </w:r>
        <w:r w:rsidRPr="00345E55" w:rsidDel="00345E55">
          <w:rPr>
            <w:rFonts w:asciiTheme="minorHAnsi" w:eastAsiaTheme="minorEastAsia" w:hAnsiTheme="minorHAnsi" w:cstheme="minorBidi"/>
          </w:rPr>
          <w:t xml:space="preserve"> </w:t>
        </w:r>
      </w:ins>
      <w:del w:id="133" w:author="Valerie Montalvo" w:date="2022-11-21T10:35:00Z">
        <w:r w:rsidR="00A83147" w:rsidRPr="03D55F8A" w:rsidDel="00345E55">
          <w:rPr>
            <w:rFonts w:asciiTheme="minorHAnsi" w:eastAsiaTheme="minorEastAsia" w:hAnsiTheme="minorHAnsi" w:cstheme="minorBidi"/>
          </w:rPr>
          <w:delText>[Insert screenshot and brief explanation here.]</w:delText>
        </w:r>
      </w:del>
    </w:p>
    <w:p w14:paraId="334503D4" w14:textId="4FB42427" w:rsidR="00345E55" w:rsidRPr="00345E55" w:rsidRDefault="00345E55" w:rsidP="03D55F8A">
      <w:pPr>
        <w:spacing w:after="0" w:line="240" w:lineRule="auto"/>
        <w:jc w:val="center"/>
        <w:rPr>
          <w:rFonts w:asciiTheme="minorHAnsi" w:eastAsiaTheme="minorEastAsia" w:hAnsiTheme="minorHAnsi" w:cstheme="minorBidi"/>
          <w:i/>
          <w:iCs/>
          <w:rPrChange w:id="134" w:author="Valerie Montalvo" w:date="2022-11-21T10:35:00Z">
            <w:rPr>
              <w:rFonts w:asciiTheme="minorHAnsi" w:eastAsiaTheme="minorEastAsia" w:hAnsiTheme="minorHAnsi" w:cstheme="minorBidi"/>
            </w:rPr>
          </w:rPrChange>
        </w:rPr>
      </w:pPr>
      <w:ins w:id="135" w:author="Valerie Montalvo" w:date="2022-11-21T10:35:00Z">
        <w:r w:rsidRPr="00345E55">
          <w:rPr>
            <w:rFonts w:asciiTheme="minorHAnsi" w:eastAsiaTheme="minorEastAsia" w:hAnsiTheme="minorHAnsi" w:cstheme="minorBidi"/>
            <w:i/>
            <w:iCs/>
            <w:rPrChange w:id="136" w:author="Valerie Montalvo" w:date="2022-11-21T10:35:00Z">
              <w:rPr>
                <w:rFonts w:asciiTheme="minorHAnsi" w:eastAsiaTheme="minorEastAsia" w:hAnsiTheme="minorHAnsi" w:cstheme="minorBidi"/>
              </w:rPr>
            </w:rPrChange>
          </w:rPr>
          <w:t>I used the code above the select the count of records for Woonsocket, RI. In this case, there are 7.</w:t>
        </w:r>
      </w:ins>
    </w:p>
    <w:p w14:paraId="7CE83B08" w14:textId="0B72C9F1" w:rsidR="00CD1CD8" w:rsidRDefault="00CD1CD8" w:rsidP="03D55F8A">
      <w:pPr>
        <w:spacing w:after="0" w:line="240" w:lineRule="auto"/>
        <w:ind w:left="2160"/>
        <w:rPr>
          <w:ins w:id="137" w:author="Valerie Montalvo" w:date="2022-11-21T10:37:00Z"/>
          <w:rFonts w:asciiTheme="minorHAnsi" w:eastAsiaTheme="minorEastAsia" w:hAnsiTheme="minorHAnsi" w:cstheme="minorBidi"/>
        </w:rPr>
      </w:pPr>
    </w:p>
    <w:p w14:paraId="4DB9C7DD" w14:textId="77777777" w:rsidR="00562677" w:rsidRDefault="00562677" w:rsidP="03D55F8A">
      <w:pPr>
        <w:spacing w:after="0" w:line="240" w:lineRule="auto"/>
        <w:ind w:left="2160"/>
        <w:rPr>
          <w:rFonts w:asciiTheme="minorHAnsi" w:eastAsiaTheme="minorEastAsia" w:hAnsiTheme="minorHAnsi" w:cstheme="minorBidi"/>
        </w:rPr>
      </w:pPr>
    </w:p>
    <w:p w14:paraId="7CE83B09" w14:textId="2C9CFA2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In the </w:t>
      </w:r>
      <w:r w:rsidR="003C5F94" w:rsidRPr="03D55F8A">
        <w:rPr>
          <w:rFonts w:asciiTheme="minorHAnsi" w:eastAsiaTheme="minorEastAsia" w:hAnsiTheme="minorHAnsi" w:cstheme="minorBidi"/>
          <w:sz w:val="22"/>
          <w:szCs w:val="22"/>
        </w:rPr>
        <w:t xml:space="preserve">RMA </w:t>
      </w:r>
      <w:r w:rsidRPr="03D55F8A">
        <w:rPr>
          <w:rFonts w:asciiTheme="minorHAnsi" w:eastAsiaTheme="minorEastAsia" w:hAnsiTheme="minorHAnsi" w:cstheme="minorBidi"/>
          <w:sz w:val="22"/>
          <w:szCs w:val="22"/>
        </w:rPr>
        <w:t>database, update a customer’s records.</w:t>
      </w:r>
    </w:p>
    <w:p w14:paraId="7CE83B0A" w14:textId="284C152D"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select the current fields of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record in the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table with an </w:t>
      </w:r>
      <w:proofErr w:type="spellStart"/>
      <w:r w:rsidRP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value of “5175.”</w:t>
      </w:r>
    </w:p>
    <w:p w14:paraId="7CE83B0B"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w:t>
      </w:r>
      <w:proofErr w:type="gramStart"/>
      <w:r w:rsidRPr="03D55F8A">
        <w:rPr>
          <w:rFonts w:asciiTheme="minorHAnsi" w:eastAsiaTheme="minorEastAsia" w:hAnsiTheme="minorHAnsi" w:cstheme="minorBidi"/>
        </w:rPr>
        <w:t>current status</w:t>
      </w:r>
      <w:proofErr w:type="gramEnd"/>
      <w:r w:rsidRPr="03D55F8A">
        <w:rPr>
          <w:rFonts w:asciiTheme="minorHAnsi" w:eastAsiaTheme="minorEastAsia" w:hAnsiTheme="minorHAnsi" w:cstheme="minorBidi"/>
        </w:rPr>
        <w:t xml:space="preserve"> and step?</w:t>
      </w:r>
    </w:p>
    <w:p w14:paraId="7CE83B0C" w14:textId="77777777" w:rsidR="00CD1CD8" w:rsidRDefault="00CD1CD8" w:rsidP="03D55F8A">
      <w:pPr>
        <w:spacing w:after="0" w:line="240" w:lineRule="auto"/>
        <w:ind w:left="2880"/>
        <w:rPr>
          <w:rFonts w:asciiTheme="minorHAnsi" w:eastAsiaTheme="minorEastAsia" w:hAnsiTheme="minorHAnsi" w:cstheme="minorBidi"/>
        </w:rPr>
      </w:pPr>
    </w:p>
    <w:p w14:paraId="7CE83B0D" w14:textId="583EB301" w:rsidR="00CD1CD8" w:rsidDel="00562677" w:rsidRDefault="00562677" w:rsidP="00562677">
      <w:pPr>
        <w:spacing w:after="0" w:line="240" w:lineRule="auto"/>
        <w:jc w:val="center"/>
        <w:rPr>
          <w:del w:id="138" w:author="Valerie Montalvo" w:date="2022-11-21T10:36:00Z"/>
          <w:rFonts w:asciiTheme="minorHAnsi" w:eastAsiaTheme="minorEastAsia" w:hAnsiTheme="minorHAnsi" w:cstheme="minorBidi"/>
        </w:rPr>
      </w:pPr>
      <w:ins w:id="139" w:author="Valerie Montalvo" w:date="2022-11-21T10:36:00Z">
        <w:r w:rsidRPr="00562677">
          <w:rPr>
            <w:rFonts w:asciiTheme="minorHAnsi" w:eastAsiaTheme="minorEastAsia" w:hAnsiTheme="minorHAnsi" w:cstheme="minorBidi"/>
          </w:rPr>
          <w:drawing>
            <wp:inline distT="0" distB="0" distL="0" distR="0" wp14:anchorId="0DC94442" wp14:editId="7D4C5557">
              <wp:extent cx="4305673" cy="1577477"/>
              <wp:effectExtent l="0" t="0" r="0" b="3810"/>
              <wp:docPr id="13" name="Picture 1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imeline&#10;&#10;Description automatically generated"/>
                      <pic:cNvPicPr/>
                    </pic:nvPicPr>
                    <pic:blipFill>
                      <a:blip r:embed="rId22"/>
                      <a:stretch>
                        <a:fillRect/>
                      </a:stretch>
                    </pic:blipFill>
                    <pic:spPr>
                      <a:xfrm>
                        <a:off x="0" y="0"/>
                        <a:ext cx="4305673" cy="1577477"/>
                      </a:xfrm>
                      <a:prstGeom prst="rect">
                        <a:avLst/>
                      </a:prstGeom>
                    </pic:spPr>
                  </pic:pic>
                </a:graphicData>
              </a:graphic>
            </wp:inline>
          </w:drawing>
        </w:r>
      </w:ins>
      <w:del w:id="140" w:author="Valerie Montalvo" w:date="2022-11-21T10:36:00Z">
        <w:r w:rsidR="00A83147" w:rsidRPr="03D55F8A" w:rsidDel="00562677">
          <w:rPr>
            <w:rFonts w:asciiTheme="minorHAnsi" w:eastAsiaTheme="minorEastAsia" w:hAnsiTheme="minorHAnsi" w:cstheme="minorBidi"/>
          </w:rPr>
          <w:delText>[Insert screenshot and brief explanation here.]</w:delText>
        </w:r>
      </w:del>
    </w:p>
    <w:p w14:paraId="7866089F" w14:textId="7D65C51A" w:rsidR="00562677" w:rsidRDefault="00562677" w:rsidP="00562677">
      <w:pPr>
        <w:spacing w:after="0" w:line="240" w:lineRule="auto"/>
        <w:jc w:val="center"/>
        <w:rPr>
          <w:ins w:id="141" w:author="Valerie Montalvo" w:date="2022-11-21T10:36:00Z"/>
          <w:rFonts w:asciiTheme="minorHAnsi" w:eastAsiaTheme="minorEastAsia" w:hAnsiTheme="minorHAnsi" w:cstheme="minorBidi"/>
        </w:rPr>
      </w:pPr>
    </w:p>
    <w:p w14:paraId="444774B3" w14:textId="5F312485" w:rsidR="00562677" w:rsidRPr="00562677" w:rsidRDefault="00562677" w:rsidP="00562677">
      <w:pPr>
        <w:spacing w:after="0" w:line="240" w:lineRule="auto"/>
        <w:jc w:val="center"/>
        <w:rPr>
          <w:ins w:id="142" w:author="Valerie Montalvo" w:date="2022-11-21T10:36:00Z"/>
          <w:rFonts w:asciiTheme="minorHAnsi" w:eastAsiaTheme="minorEastAsia" w:hAnsiTheme="minorHAnsi" w:cstheme="minorBidi"/>
          <w:i/>
          <w:iCs/>
          <w:rPrChange w:id="143" w:author="Valerie Montalvo" w:date="2022-11-21T10:37:00Z">
            <w:rPr>
              <w:ins w:id="144" w:author="Valerie Montalvo" w:date="2022-11-21T10:36:00Z"/>
              <w:rFonts w:asciiTheme="minorHAnsi" w:eastAsiaTheme="minorEastAsia" w:hAnsiTheme="minorHAnsi" w:cstheme="minorBidi"/>
            </w:rPr>
          </w:rPrChange>
        </w:rPr>
        <w:pPrChange w:id="145" w:author="Valerie Montalvo" w:date="2022-11-21T10:36:00Z">
          <w:pPr>
            <w:spacing w:after="0" w:line="240" w:lineRule="auto"/>
            <w:jc w:val="center"/>
          </w:pPr>
        </w:pPrChange>
      </w:pPr>
      <w:ins w:id="146" w:author="Valerie Montalvo" w:date="2022-11-21T10:36:00Z">
        <w:r w:rsidRPr="00562677">
          <w:rPr>
            <w:rFonts w:asciiTheme="minorHAnsi" w:eastAsiaTheme="minorEastAsia" w:hAnsiTheme="minorHAnsi" w:cstheme="minorBidi"/>
            <w:i/>
            <w:iCs/>
            <w:rPrChange w:id="147" w:author="Valerie Montalvo" w:date="2022-11-21T10:37:00Z">
              <w:rPr>
                <w:rFonts w:asciiTheme="minorHAnsi" w:eastAsiaTheme="minorEastAsia" w:hAnsiTheme="minorHAnsi" w:cstheme="minorBidi"/>
              </w:rPr>
            </w:rPrChange>
          </w:rPr>
          <w:t>I used the code above to select the status and step for Order 517</w:t>
        </w:r>
      </w:ins>
      <w:ins w:id="148" w:author="Valerie Montalvo" w:date="2022-11-21T10:37:00Z">
        <w:r w:rsidRPr="00562677">
          <w:rPr>
            <w:rFonts w:asciiTheme="minorHAnsi" w:eastAsiaTheme="minorEastAsia" w:hAnsiTheme="minorHAnsi" w:cstheme="minorBidi"/>
            <w:i/>
            <w:iCs/>
            <w:rPrChange w:id="149" w:author="Valerie Montalvo" w:date="2022-11-21T10:37:00Z">
              <w:rPr>
                <w:rFonts w:asciiTheme="minorHAnsi" w:eastAsiaTheme="minorEastAsia" w:hAnsiTheme="minorHAnsi" w:cstheme="minorBidi"/>
              </w:rPr>
            </w:rPrChange>
          </w:rPr>
          <w:t>5. In this case, it is Pending and Awaiting customer Documentation.</w:t>
        </w:r>
      </w:ins>
    </w:p>
    <w:p w14:paraId="7CE83B0E" w14:textId="6B3554A8" w:rsidR="00CD1CD8" w:rsidRDefault="00CD1CD8" w:rsidP="00562677">
      <w:pPr>
        <w:spacing w:after="0" w:line="240" w:lineRule="auto"/>
        <w:jc w:val="center"/>
        <w:rPr>
          <w:ins w:id="150" w:author="Valerie Montalvo" w:date="2022-11-21T10:37:00Z"/>
          <w:rFonts w:asciiTheme="minorHAnsi" w:eastAsiaTheme="minorEastAsia" w:hAnsiTheme="minorHAnsi" w:cstheme="minorBidi"/>
        </w:rPr>
      </w:pPr>
    </w:p>
    <w:p w14:paraId="77FD9608" w14:textId="77777777" w:rsidR="00562677" w:rsidRDefault="00562677" w:rsidP="00562677">
      <w:pPr>
        <w:spacing w:after="0" w:line="240" w:lineRule="auto"/>
        <w:jc w:val="center"/>
        <w:rPr>
          <w:rFonts w:asciiTheme="minorHAnsi" w:eastAsiaTheme="minorEastAsia" w:hAnsiTheme="minorHAnsi" w:cstheme="minorBidi"/>
        </w:rPr>
        <w:pPrChange w:id="151" w:author="Valerie Montalvo" w:date="2022-11-21T10:36:00Z">
          <w:pPr>
            <w:spacing w:after="0" w:line="240" w:lineRule="auto"/>
            <w:ind w:left="2880"/>
          </w:pPr>
        </w:pPrChange>
      </w:pPr>
    </w:p>
    <w:p w14:paraId="7CE83B0F" w14:textId="1B09A6A2"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lastRenderedPageBreak/>
        <w:t xml:space="preserve">Write an SQL statement to update the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w:t>
      </w:r>
      <w:proofErr w:type="spellStart"/>
      <w:r w:rsid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5175 to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 “Complete”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 “Credit Customer Account.”</w:t>
      </w:r>
    </w:p>
    <w:p w14:paraId="7CE83B10"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updated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values for this record?</w:t>
      </w:r>
    </w:p>
    <w:p w14:paraId="7CE83B11" w14:textId="77777777" w:rsidR="00CD1CD8" w:rsidRDefault="00CD1CD8" w:rsidP="03D55F8A">
      <w:pPr>
        <w:spacing w:after="0" w:line="240" w:lineRule="auto"/>
        <w:rPr>
          <w:rFonts w:asciiTheme="minorHAnsi" w:eastAsiaTheme="minorEastAsia" w:hAnsiTheme="minorHAnsi" w:cstheme="minorBidi"/>
        </w:rPr>
      </w:pPr>
    </w:p>
    <w:p w14:paraId="7CE83B12" w14:textId="314651FD" w:rsidR="00CD1CD8" w:rsidDel="00562677" w:rsidRDefault="00562677" w:rsidP="03D55F8A">
      <w:pPr>
        <w:spacing w:after="0" w:line="240" w:lineRule="auto"/>
        <w:jc w:val="center"/>
        <w:rPr>
          <w:del w:id="152" w:author="Valerie Montalvo" w:date="2022-11-21T10:38:00Z"/>
          <w:rFonts w:asciiTheme="minorHAnsi" w:eastAsiaTheme="minorEastAsia" w:hAnsiTheme="minorHAnsi" w:cstheme="minorBidi"/>
        </w:rPr>
      </w:pPr>
      <w:ins w:id="153" w:author="Valerie Montalvo" w:date="2022-11-21T10:38:00Z">
        <w:r w:rsidRPr="00562677">
          <w:rPr>
            <w:rFonts w:asciiTheme="minorHAnsi" w:eastAsiaTheme="minorEastAsia" w:hAnsiTheme="minorHAnsi" w:cstheme="minorBidi"/>
          </w:rPr>
          <w:drawing>
            <wp:inline distT="0" distB="0" distL="0" distR="0" wp14:anchorId="699FE354" wp14:editId="35E0F54B">
              <wp:extent cx="4343776" cy="2682472"/>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4343776" cy="2682472"/>
                      </a:xfrm>
                      <a:prstGeom prst="rect">
                        <a:avLst/>
                      </a:prstGeom>
                    </pic:spPr>
                  </pic:pic>
                </a:graphicData>
              </a:graphic>
            </wp:inline>
          </w:drawing>
        </w:r>
        <w:r w:rsidRPr="00562677" w:rsidDel="00562677">
          <w:rPr>
            <w:rFonts w:asciiTheme="minorHAnsi" w:eastAsiaTheme="minorEastAsia" w:hAnsiTheme="minorHAnsi" w:cstheme="minorBidi"/>
          </w:rPr>
          <w:t xml:space="preserve"> </w:t>
        </w:r>
      </w:ins>
      <w:del w:id="154" w:author="Valerie Montalvo" w:date="2022-11-21T10:38:00Z">
        <w:r w:rsidR="00A83147" w:rsidRPr="03D55F8A" w:rsidDel="00562677">
          <w:rPr>
            <w:rFonts w:asciiTheme="minorHAnsi" w:eastAsiaTheme="minorEastAsia" w:hAnsiTheme="minorHAnsi" w:cstheme="minorBidi"/>
          </w:rPr>
          <w:delText>[Insert screenshot and brief explanation here.]</w:delText>
        </w:r>
      </w:del>
    </w:p>
    <w:p w14:paraId="71C41E17" w14:textId="0BC347A1" w:rsidR="00562677" w:rsidRDefault="00562677" w:rsidP="03D55F8A">
      <w:pPr>
        <w:spacing w:after="0" w:line="240" w:lineRule="auto"/>
        <w:jc w:val="center"/>
        <w:rPr>
          <w:ins w:id="155" w:author="Valerie Montalvo" w:date="2022-11-21T10:38:00Z"/>
          <w:rFonts w:asciiTheme="minorHAnsi" w:eastAsiaTheme="minorEastAsia" w:hAnsiTheme="minorHAnsi" w:cstheme="minorBidi"/>
        </w:rPr>
      </w:pPr>
    </w:p>
    <w:p w14:paraId="5D9F94EC" w14:textId="0C652A10" w:rsidR="00562677" w:rsidRPr="00562677" w:rsidRDefault="00562677" w:rsidP="03D55F8A">
      <w:pPr>
        <w:spacing w:after="0" w:line="240" w:lineRule="auto"/>
        <w:jc w:val="center"/>
        <w:rPr>
          <w:ins w:id="156" w:author="Valerie Montalvo" w:date="2022-11-21T10:38:00Z"/>
          <w:rFonts w:asciiTheme="minorHAnsi" w:eastAsiaTheme="minorEastAsia" w:hAnsiTheme="minorHAnsi" w:cstheme="minorBidi"/>
          <w:i/>
          <w:iCs/>
          <w:rPrChange w:id="157" w:author="Valerie Montalvo" w:date="2022-11-21T10:39:00Z">
            <w:rPr>
              <w:ins w:id="158" w:author="Valerie Montalvo" w:date="2022-11-21T10:38:00Z"/>
              <w:rFonts w:asciiTheme="minorHAnsi" w:eastAsiaTheme="minorEastAsia" w:hAnsiTheme="minorHAnsi" w:cstheme="minorBidi"/>
            </w:rPr>
          </w:rPrChange>
        </w:rPr>
      </w:pPr>
      <w:ins w:id="159" w:author="Valerie Montalvo" w:date="2022-11-21T10:38:00Z">
        <w:r w:rsidRPr="00562677">
          <w:rPr>
            <w:rFonts w:asciiTheme="minorHAnsi" w:eastAsiaTheme="minorEastAsia" w:hAnsiTheme="minorHAnsi" w:cstheme="minorBidi"/>
            <w:i/>
            <w:iCs/>
            <w:rPrChange w:id="160" w:author="Valerie Montalvo" w:date="2022-11-21T10:39:00Z">
              <w:rPr>
                <w:rFonts w:asciiTheme="minorHAnsi" w:eastAsiaTheme="minorEastAsia" w:hAnsiTheme="minorHAnsi" w:cstheme="minorBidi"/>
              </w:rPr>
            </w:rPrChange>
          </w:rPr>
          <w:t xml:space="preserve">I used the </w:t>
        </w:r>
      </w:ins>
      <w:ins w:id="161" w:author="Valerie Montalvo" w:date="2022-11-21T10:39:00Z">
        <w:r w:rsidRPr="00562677">
          <w:rPr>
            <w:rFonts w:asciiTheme="minorHAnsi" w:eastAsiaTheme="minorEastAsia" w:hAnsiTheme="minorHAnsi" w:cstheme="minorBidi"/>
            <w:i/>
            <w:iCs/>
            <w:rPrChange w:id="162" w:author="Valerie Montalvo" w:date="2022-11-21T10:39:00Z">
              <w:rPr>
                <w:rFonts w:asciiTheme="minorHAnsi" w:eastAsiaTheme="minorEastAsia" w:hAnsiTheme="minorHAnsi" w:cstheme="minorBidi"/>
              </w:rPr>
            </w:rPrChange>
          </w:rPr>
          <w:t>UPDATE statement</w:t>
        </w:r>
      </w:ins>
      <w:ins w:id="163" w:author="Valerie Montalvo" w:date="2022-11-21T10:38:00Z">
        <w:r w:rsidRPr="00562677">
          <w:rPr>
            <w:rFonts w:asciiTheme="minorHAnsi" w:eastAsiaTheme="minorEastAsia" w:hAnsiTheme="minorHAnsi" w:cstheme="minorBidi"/>
            <w:i/>
            <w:iCs/>
            <w:rPrChange w:id="164" w:author="Valerie Montalvo" w:date="2022-11-21T10:39:00Z">
              <w:rPr>
                <w:rFonts w:asciiTheme="minorHAnsi" w:eastAsiaTheme="minorEastAsia" w:hAnsiTheme="minorHAnsi" w:cstheme="minorBidi"/>
              </w:rPr>
            </w:rPrChange>
          </w:rPr>
          <w:t xml:space="preserve"> above the update the step and status for order 5175. The upd</w:t>
        </w:r>
      </w:ins>
      <w:ins w:id="165" w:author="Valerie Montalvo" w:date="2022-11-21T10:39:00Z">
        <w:r w:rsidRPr="00562677">
          <w:rPr>
            <w:rFonts w:asciiTheme="minorHAnsi" w:eastAsiaTheme="minorEastAsia" w:hAnsiTheme="minorHAnsi" w:cstheme="minorBidi"/>
            <w:i/>
            <w:iCs/>
            <w:rPrChange w:id="166" w:author="Valerie Montalvo" w:date="2022-11-21T10:39:00Z">
              <w:rPr>
                <w:rFonts w:asciiTheme="minorHAnsi" w:eastAsiaTheme="minorEastAsia" w:hAnsiTheme="minorHAnsi" w:cstheme="minorBidi"/>
              </w:rPr>
            </w:rPrChange>
          </w:rPr>
          <w:t xml:space="preserve">ated status and step </w:t>
        </w:r>
        <w:proofErr w:type="gramStart"/>
        <w:r w:rsidRPr="00562677">
          <w:rPr>
            <w:rFonts w:asciiTheme="minorHAnsi" w:eastAsiaTheme="minorEastAsia" w:hAnsiTheme="minorHAnsi" w:cstheme="minorBidi"/>
            <w:i/>
            <w:iCs/>
            <w:rPrChange w:id="167" w:author="Valerie Montalvo" w:date="2022-11-21T10:39:00Z">
              <w:rPr>
                <w:rFonts w:asciiTheme="minorHAnsi" w:eastAsiaTheme="minorEastAsia" w:hAnsiTheme="minorHAnsi" w:cstheme="minorBidi"/>
              </w:rPr>
            </w:rPrChange>
          </w:rPr>
          <w:t>is</w:t>
        </w:r>
        <w:proofErr w:type="gramEnd"/>
        <w:r w:rsidRPr="00562677">
          <w:rPr>
            <w:rFonts w:asciiTheme="minorHAnsi" w:eastAsiaTheme="minorEastAsia" w:hAnsiTheme="minorHAnsi" w:cstheme="minorBidi"/>
            <w:i/>
            <w:iCs/>
            <w:rPrChange w:id="168" w:author="Valerie Montalvo" w:date="2022-11-21T10:39:00Z">
              <w:rPr>
                <w:rFonts w:asciiTheme="minorHAnsi" w:eastAsiaTheme="minorEastAsia" w:hAnsiTheme="minorHAnsi" w:cstheme="minorBidi"/>
              </w:rPr>
            </w:rPrChange>
          </w:rPr>
          <w:t xml:space="preserve"> shown by the SELECT statement, which is Complete and Credit Customer.</w:t>
        </w:r>
      </w:ins>
    </w:p>
    <w:p w14:paraId="7CE83B13" w14:textId="1670C927" w:rsidR="00CD1CD8" w:rsidRDefault="00CD1CD8" w:rsidP="03D55F8A">
      <w:pPr>
        <w:spacing w:after="0" w:line="240" w:lineRule="auto"/>
        <w:jc w:val="center"/>
        <w:rPr>
          <w:ins w:id="169" w:author="Valerie Montalvo" w:date="2022-11-21T10:53:00Z"/>
          <w:rFonts w:asciiTheme="minorHAnsi" w:eastAsiaTheme="minorEastAsia" w:hAnsiTheme="minorHAnsi" w:cstheme="minorBidi"/>
        </w:rPr>
      </w:pPr>
    </w:p>
    <w:p w14:paraId="7FE1A8D8" w14:textId="0F1751D8" w:rsidR="0023734C" w:rsidRDefault="0023734C" w:rsidP="03D55F8A">
      <w:pPr>
        <w:spacing w:after="0" w:line="240" w:lineRule="auto"/>
        <w:jc w:val="center"/>
        <w:rPr>
          <w:ins w:id="170" w:author="Valerie Montalvo" w:date="2022-11-21T10:53:00Z"/>
          <w:rFonts w:asciiTheme="minorHAnsi" w:eastAsiaTheme="minorEastAsia" w:hAnsiTheme="minorHAnsi" w:cstheme="minorBidi"/>
        </w:rPr>
      </w:pPr>
    </w:p>
    <w:p w14:paraId="0CAB8A30" w14:textId="77777777" w:rsidR="0023734C" w:rsidRDefault="0023734C" w:rsidP="03D55F8A">
      <w:pPr>
        <w:spacing w:after="0" w:line="240" w:lineRule="auto"/>
        <w:jc w:val="center"/>
        <w:rPr>
          <w:rFonts w:asciiTheme="minorHAnsi" w:eastAsiaTheme="minorEastAsia" w:hAnsiTheme="minorHAnsi" w:cstheme="minorBidi"/>
        </w:rPr>
      </w:pPr>
    </w:p>
    <w:p w14:paraId="7CE83B14" w14:textId="55EF73E0" w:rsidR="00CD1CD8" w:rsidRDefault="18605199"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Delete RMA records.</w:t>
      </w:r>
    </w:p>
    <w:p w14:paraId="7CE83B15"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Write an SQL statement to delete all records with a reason of “Rejected.”</w:t>
      </w:r>
    </w:p>
    <w:p w14:paraId="7CE83B16"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How many records were deleted?</w:t>
      </w:r>
    </w:p>
    <w:p w14:paraId="7CE83B17" w14:textId="77777777" w:rsidR="00CD1CD8" w:rsidRDefault="00CD1CD8" w:rsidP="03D55F8A">
      <w:pPr>
        <w:spacing w:after="0" w:line="240" w:lineRule="auto"/>
        <w:ind w:left="2880"/>
        <w:rPr>
          <w:rFonts w:asciiTheme="minorHAnsi" w:eastAsiaTheme="minorEastAsia" w:hAnsiTheme="minorHAnsi" w:cstheme="minorBidi"/>
        </w:rPr>
      </w:pPr>
    </w:p>
    <w:p w14:paraId="7CE83B18" w14:textId="3208FEF0" w:rsidR="00CD1CD8" w:rsidDel="00562677" w:rsidRDefault="00562677" w:rsidP="00562677">
      <w:pPr>
        <w:spacing w:after="0" w:line="240" w:lineRule="auto"/>
        <w:jc w:val="center"/>
        <w:rPr>
          <w:del w:id="171" w:author="Valerie Montalvo" w:date="2022-11-21T10:40:00Z"/>
          <w:rFonts w:asciiTheme="minorHAnsi" w:eastAsiaTheme="minorEastAsia" w:hAnsiTheme="minorHAnsi" w:cstheme="minorBidi"/>
        </w:rPr>
      </w:pPr>
      <w:ins w:id="172" w:author="Valerie Montalvo" w:date="2022-11-21T10:40:00Z">
        <w:r w:rsidRPr="00562677">
          <w:rPr>
            <w:rFonts w:asciiTheme="minorHAnsi" w:eastAsiaTheme="minorEastAsia" w:hAnsiTheme="minorHAnsi" w:cstheme="minorBidi"/>
          </w:rPr>
          <w:drawing>
            <wp:inline distT="0" distB="0" distL="0" distR="0" wp14:anchorId="401FCA0A" wp14:editId="1E96AC0A">
              <wp:extent cx="3109229" cy="65537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stretch>
                        <a:fillRect/>
                      </a:stretch>
                    </pic:blipFill>
                    <pic:spPr>
                      <a:xfrm>
                        <a:off x="0" y="0"/>
                        <a:ext cx="3109229" cy="655377"/>
                      </a:xfrm>
                      <a:prstGeom prst="rect">
                        <a:avLst/>
                      </a:prstGeom>
                    </pic:spPr>
                  </pic:pic>
                </a:graphicData>
              </a:graphic>
            </wp:inline>
          </w:drawing>
        </w:r>
      </w:ins>
      <w:del w:id="173" w:author="Valerie Montalvo" w:date="2022-11-21T10:40:00Z">
        <w:r w:rsidR="00A83147" w:rsidRPr="03D55F8A" w:rsidDel="00562677">
          <w:rPr>
            <w:rFonts w:asciiTheme="minorHAnsi" w:eastAsiaTheme="minorEastAsia" w:hAnsiTheme="minorHAnsi" w:cstheme="minorBidi"/>
          </w:rPr>
          <w:delText>[Insert screenshot and brief explanation here.]</w:delText>
        </w:r>
      </w:del>
    </w:p>
    <w:p w14:paraId="1E28FB28" w14:textId="2537E953" w:rsidR="00562677" w:rsidRDefault="00562677" w:rsidP="00562677">
      <w:pPr>
        <w:spacing w:after="0" w:line="240" w:lineRule="auto"/>
        <w:jc w:val="center"/>
        <w:rPr>
          <w:ins w:id="174" w:author="Valerie Montalvo" w:date="2022-11-21T10:40:00Z"/>
          <w:rFonts w:asciiTheme="minorHAnsi" w:eastAsiaTheme="minorEastAsia" w:hAnsiTheme="minorHAnsi" w:cstheme="minorBidi"/>
        </w:rPr>
      </w:pPr>
    </w:p>
    <w:p w14:paraId="6CFEED0A" w14:textId="3F98764A" w:rsidR="00562677" w:rsidRPr="00562677" w:rsidRDefault="00562677" w:rsidP="00562677">
      <w:pPr>
        <w:spacing w:after="0" w:line="240" w:lineRule="auto"/>
        <w:jc w:val="center"/>
        <w:rPr>
          <w:ins w:id="175" w:author="Valerie Montalvo" w:date="2022-11-21T10:40:00Z"/>
          <w:rFonts w:asciiTheme="minorHAnsi" w:eastAsiaTheme="minorEastAsia" w:hAnsiTheme="minorHAnsi" w:cstheme="minorBidi"/>
          <w:i/>
          <w:iCs/>
          <w:rPrChange w:id="176" w:author="Valerie Montalvo" w:date="2022-11-21T10:41:00Z">
            <w:rPr>
              <w:ins w:id="177" w:author="Valerie Montalvo" w:date="2022-11-21T10:40:00Z"/>
              <w:rFonts w:asciiTheme="minorHAnsi" w:eastAsiaTheme="minorEastAsia" w:hAnsiTheme="minorHAnsi" w:cstheme="minorBidi"/>
            </w:rPr>
          </w:rPrChange>
        </w:rPr>
        <w:pPrChange w:id="178" w:author="Valerie Montalvo" w:date="2022-11-21T10:40:00Z">
          <w:pPr>
            <w:spacing w:after="0" w:line="240" w:lineRule="auto"/>
            <w:jc w:val="center"/>
          </w:pPr>
        </w:pPrChange>
      </w:pPr>
      <w:ins w:id="179" w:author="Valerie Montalvo" w:date="2022-11-21T10:40:00Z">
        <w:r w:rsidRPr="00562677">
          <w:rPr>
            <w:rFonts w:asciiTheme="minorHAnsi" w:eastAsiaTheme="minorEastAsia" w:hAnsiTheme="minorHAnsi" w:cstheme="minorBidi"/>
            <w:i/>
            <w:iCs/>
            <w:rPrChange w:id="180" w:author="Valerie Montalvo" w:date="2022-11-21T10:41:00Z">
              <w:rPr>
                <w:rFonts w:asciiTheme="minorHAnsi" w:eastAsiaTheme="minorEastAsia" w:hAnsiTheme="minorHAnsi" w:cstheme="minorBidi"/>
              </w:rPr>
            </w:rPrChange>
          </w:rPr>
          <w:t xml:space="preserve">I used the code above to delete all records with a reason of Rejected from the RMA table. There </w:t>
        </w:r>
        <w:proofErr w:type="gramStart"/>
        <w:r w:rsidRPr="00562677">
          <w:rPr>
            <w:rFonts w:asciiTheme="minorHAnsi" w:eastAsiaTheme="minorEastAsia" w:hAnsiTheme="minorHAnsi" w:cstheme="minorBidi"/>
            <w:i/>
            <w:iCs/>
            <w:rPrChange w:id="181" w:author="Valerie Montalvo" w:date="2022-11-21T10:41:00Z">
              <w:rPr>
                <w:rFonts w:asciiTheme="minorHAnsi" w:eastAsiaTheme="minorEastAsia" w:hAnsiTheme="minorHAnsi" w:cstheme="minorBidi"/>
              </w:rPr>
            </w:rPrChange>
          </w:rPr>
          <w:t>w</w:t>
        </w:r>
      </w:ins>
      <w:ins w:id="182" w:author="Valerie Montalvo" w:date="2022-11-21T10:41:00Z">
        <w:r w:rsidRPr="00562677">
          <w:rPr>
            <w:rFonts w:asciiTheme="minorHAnsi" w:eastAsiaTheme="minorEastAsia" w:hAnsiTheme="minorHAnsi" w:cstheme="minorBidi"/>
            <w:i/>
            <w:iCs/>
            <w:rPrChange w:id="183" w:author="Valerie Montalvo" w:date="2022-11-21T10:41:00Z">
              <w:rPr>
                <w:rFonts w:asciiTheme="minorHAnsi" w:eastAsiaTheme="minorEastAsia" w:hAnsiTheme="minorHAnsi" w:cstheme="minorBidi"/>
              </w:rPr>
            </w:rPrChange>
          </w:rPr>
          <w:t>ere</w:t>
        </w:r>
        <w:proofErr w:type="gramEnd"/>
        <w:r w:rsidRPr="00562677">
          <w:rPr>
            <w:rFonts w:asciiTheme="minorHAnsi" w:eastAsiaTheme="minorEastAsia" w:hAnsiTheme="minorHAnsi" w:cstheme="minorBidi"/>
            <w:i/>
            <w:iCs/>
            <w:rPrChange w:id="184" w:author="Valerie Montalvo" w:date="2022-11-21T10:41:00Z">
              <w:rPr>
                <w:rFonts w:asciiTheme="minorHAnsi" w:eastAsiaTheme="minorEastAsia" w:hAnsiTheme="minorHAnsi" w:cstheme="minorBidi"/>
              </w:rPr>
            </w:rPrChange>
          </w:rPr>
          <w:t xml:space="preserve"> a total of 596 records deleted.</w:t>
        </w:r>
      </w:ins>
    </w:p>
    <w:p w14:paraId="7CE83B19" w14:textId="2BE10830" w:rsidR="00CD1CD8" w:rsidRDefault="00CD1CD8" w:rsidP="00562677">
      <w:pPr>
        <w:spacing w:after="0" w:line="240" w:lineRule="auto"/>
        <w:jc w:val="center"/>
        <w:rPr>
          <w:ins w:id="185" w:author="Valerie Montalvo" w:date="2022-11-21T10:53:00Z"/>
          <w:rFonts w:asciiTheme="minorHAnsi" w:eastAsiaTheme="minorEastAsia" w:hAnsiTheme="minorHAnsi" w:cstheme="minorBidi"/>
        </w:rPr>
      </w:pPr>
    </w:p>
    <w:p w14:paraId="7303EE7A" w14:textId="78E0C4BD" w:rsidR="0023734C" w:rsidRDefault="0023734C" w:rsidP="00562677">
      <w:pPr>
        <w:spacing w:after="0" w:line="240" w:lineRule="auto"/>
        <w:jc w:val="center"/>
        <w:rPr>
          <w:ins w:id="186" w:author="Valerie Montalvo" w:date="2022-11-21T10:53:00Z"/>
          <w:rFonts w:asciiTheme="minorHAnsi" w:eastAsiaTheme="minorEastAsia" w:hAnsiTheme="minorHAnsi" w:cstheme="minorBidi"/>
        </w:rPr>
      </w:pPr>
    </w:p>
    <w:p w14:paraId="61E881C4" w14:textId="77777777" w:rsidR="0023734C" w:rsidRDefault="0023734C" w:rsidP="00562677">
      <w:pPr>
        <w:spacing w:after="0" w:line="240" w:lineRule="auto"/>
        <w:jc w:val="center"/>
        <w:rPr>
          <w:rFonts w:asciiTheme="minorHAnsi" w:eastAsiaTheme="minorEastAsia" w:hAnsiTheme="minorHAnsi" w:cstheme="minorBidi"/>
        </w:rPr>
        <w:pPrChange w:id="187" w:author="Valerie Montalvo" w:date="2022-11-21T10:40:00Z">
          <w:pPr>
            <w:spacing w:after="0" w:line="240" w:lineRule="auto"/>
            <w:ind w:left="2880"/>
          </w:pPr>
        </w:pPrChange>
      </w:pPr>
    </w:p>
    <w:p w14:paraId="0213030A" w14:textId="77777777" w:rsidR="00165182" w:rsidRPr="00165182" w:rsidRDefault="00165182" w:rsidP="00165182">
      <w:pPr>
        <w:pStyle w:val="List"/>
      </w:pPr>
      <w:r w:rsidRPr="00165182">
        <w:rPr>
          <w:b/>
          <w:bCs/>
        </w:rPr>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2E684C22" w14:textId="77777777" w:rsidR="00165182" w:rsidRPr="00A4235C" w:rsidRDefault="00165182" w:rsidP="00165182">
      <w:pPr>
        <w:pStyle w:val="List2"/>
        <w:rPr>
          <w:rFonts w:asciiTheme="minorHAnsi" w:eastAsiaTheme="minorEastAsia" w:hAnsiTheme="minorHAnsi" w:cstheme="minorBidi"/>
          <w:color w:val="auto"/>
        </w:rPr>
      </w:pPr>
      <w:r w:rsidRPr="03D55F8A">
        <w:rPr>
          <w:rFonts w:asciiTheme="minorHAnsi" w:eastAsiaTheme="minorEastAsia" w:hAnsiTheme="minorHAnsi" w:cstheme="minorBidi"/>
          <w:color w:val="auto"/>
        </w:rPr>
        <w:t>Rename all instances of “Customer” to “Collaborator.”</w:t>
      </w:r>
    </w:p>
    <w:p w14:paraId="723D825A" w14:textId="77777777" w:rsidR="00165182" w:rsidRDefault="00165182" w:rsidP="00165182">
      <w:pPr>
        <w:pStyle w:val="List"/>
        <w:numPr>
          <w:ilvl w:val="0"/>
          <w:numId w:val="0"/>
        </w:numPr>
        <w:ind w:left="720"/>
        <w:rPr>
          <w:rFonts w:asciiTheme="minorHAnsi" w:eastAsiaTheme="minorEastAsia" w:hAnsiTheme="minorHAnsi" w:cstheme="minorBidi"/>
        </w:rPr>
      </w:pPr>
    </w:p>
    <w:p w14:paraId="3CBEAAE9" w14:textId="2FC726D4" w:rsidR="00165182" w:rsidRDefault="0023734C" w:rsidP="00165182">
      <w:pPr>
        <w:spacing w:after="0" w:line="240" w:lineRule="auto"/>
        <w:jc w:val="center"/>
        <w:rPr>
          <w:ins w:id="188" w:author="Valerie Montalvo" w:date="2022-11-21T10:53:00Z"/>
          <w:rFonts w:asciiTheme="minorHAnsi" w:eastAsiaTheme="minorEastAsia" w:hAnsiTheme="minorHAnsi" w:cstheme="minorBidi"/>
        </w:rPr>
      </w:pPr>
      <w:ins w:id="189" w:author="Valerie Montalvo" w:date="2022-11-21T10:53:00Z">
        <w:r w:rsidRPr="0023734C">
          <w:rPr>
            <w:rFonts w:asciiTheme="minorHAnsi" w:eastAsiaTheme="minorEastAsia" w:hAnsiTheme="minorHAnsi" w:cstheme="minorBidi"/>
          </w:rPr>
          <w:lastRenderedPageBreak/>
          <w:drawing>
            <wp:inline distT="0" distB="0" distL="0" distR="0" wp14:anchorId="5782C9FF" wp14:editId="2470CCE2">
              <wp:extent cx="5943600" cy="2533015"/>
              <wp:effectExtent l="0" t="0" r="0" b="63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5"/>
                      <a:stretch>
                        <a:fillRect/>
                      </a:stretch>
                    </pic:blipFill>
                    <pic:spPr>
                      <a:xfrm>
                        <a:off x="0" y="0"/>
                        <a:ext cx="5943600" cy="2533015"/>
                      </a:xfrm>
                      <a:prstGeom prst="rect">
                        <a:avLst/>
                      </a:prstGeom>
                    </pic:spPr>
                  </pic:pic>
                </a:graphicData>
              </a:graphic>
            </wp:inline>
          </w:drawing>
        </w:r>
        <w:r w:rsidRPr="0023734C" w:rsidDel="0023734C">
          <w:rPr>
            <w:rFonts w:asciiTheme="minorHAnsi" w:eastAsiaTheme="minorEastAsia" w:hAnsiTheme="minorHAnsi" w:cstheme="minorBidi"/>
          </w:rPr>
          <w:t xml:space="preserve"> </w:t>
        </w:r>
      </w:ins>
      <w:del w:id="190" w:author="Valerie Montalvo" w:date="2022-11-21T10:53:00Z">
        <w:r w:rsidR="00165182" w:rsidRPr="03D55F8A" w:rsidDel="0023734C">
          <w:rPr>
            <w:rFonts w:asciiTheme="minorHAnsi" w:eastAsiaTheme="minorEastAsia" w:hAnsiTheme="minorHAnsi" w:cstheme="minorBidi"/>
          </w:rPr>
          <w:delText>[Insert screenshot and brief explanation here.]</w:delText>
        </w:r>
      </w:del>
    </w:p>
    <w:p w14:paraId="062958B4" w14:textId="2AEB6358" w:rsidR="0023734C" w:rsidRDefault="0023734C" w:rsidP="00165182">
      <w:pPr>
        <w:spacing w:after="0" w:line="240" w:lineRule="auto"/>
        <w:jc w:val="center"/>
        <w:rPr>
          <w:ins w:id="191" w:author="Valerie Montalvo" w:date="2022-11-21T10:55:00Z"/>
          <w:rFonts w:asciiTheme="minorHAnsi" w:eastAsiaTheme="minorEastAsia" w:hAnsiTheme="minorHAnsi" w:cstheme="minorBidi"/>
          <w:i/>
          <w:iCs/>
        </w:rPr>
      </w:pPr>
      <w:ins w:id="192" w:author="Valerie Montalvo" w:date="2022-11-21T10:53:00Z">
        <w:r w:rsidRPr="0023734C">
          <w:rPr>
            <w:rFonts w:asciiTheme="minorHAnsi" w:eastAsiaTheme="minorEastAsia" w:hAnsiTheme="minorHAnsi" w:cstheme="minorBidi"/>
            <w:i/>
            <w:iCs/>
            <w:rPrChange w:id="193" w:author="Valerie Montalvo" w:date="2022-11-21T10:55:00Z">
              <w:rPr>
                <w:rFonts w:asciiTheme="minorHAnsi" w:eastAsiaTheme="minorEastAsia" w:hAnsiTheme="minorHAnsi" w:cstheme="minorBidi"/>
              </w:rPr>
            </w:rPrChange>
          </w:rPr>
          <w:t>I used CREATE OR REPLACE VIEW to</w:t>
        </w:r>
      </w:ins>
      <w:ins w:id="194" w:author="Valerie Montalvo" w:date="2022-11-21T10:54:00Z">
        <w:r w:rsidRPr="0023734C">
          <w:rPr>
            <w:rFonts w:asciiTheme="minorHAnsi" w:eastAsiaTheme="minorEastAsia" w:hAnsiTheme="minorHAnsi" w:cstheme="minorBidi"/>
            <w:i/>
            <w:iCs/>
            <w:rPrChange w:id="195" w:author="Valerie Montalvo" w:date="2022-11-21T10:55:00Z">
              <w:rPr>
                <w:rFonts w:asciiTheme="minorHAnsi" w:eastAsiaTheme="minorEastAsia" w:hAnsiTheme="minorHAnsi" w:cstheme="minorBidi"/>
              </w:rPr>
            </w:rPrChange>
          </w:rPr>
          <w:t xml:space="preserve"> create a new view of the Customers table as Collaborators, with </w:t>
        </w:r>
        <w:proofErr w:type="spellStart"/>
        <w:r w:rsidRPr="0023734C">
          <w:rPr>
            <w:rFonts w:asciiTheme="minorHAnsi" w:eastAsiaTheme="minorEastAsia" w:hAnsiTheme="minorHAnsi" w:cstheme="minorBidi"/>
            <w:i/>
            <w:iCs/>
            <w:rPrChange w:id="196" w:author="Valerie Montalvo" w:date="2022-11-21T10:55:00Z">
              <w:rPr>
                <w:rFonts w:asciiTheme="minorHAnsi" w:eastAsiaTheme="minorEastAsia" w:hAnsiTheme="minorHAnsi" w:cstheme="minorBidi"/>
              </w:rPr>
            </w:rPrChange>
          </w:rPr>
          <w:t>CustomerID</w:t>
        </w:r>
        <w:proofErr w:type="spellEnd"/>
        <w:r w:rsidRPr="0023734C">
          <w:rPr>
            <w:rFonts w:asciiTheme="minorHAnsi" w:eastAsiaTheme="minorEastAsia" w:hAnsiTheme="minorHAnsi" w:cstheme="minorBidi"/>
            <w:i/>
            <w:iCs/>
            <w:rPrChange w:id="197" w:author="Valerie Montalvo" w:date="2022-11-21T10:55:00Z">
              <w:rPr>
                <w:rFonts w:asciiTheme="minorHAnsi" w:eastAsiaTheme="minorEastAsia" w:hAnsiTheme="minorHAnsi" w:cstheme="minorBidi"/>
              </w:rPr>
            </w:rPrChange>
          </w:rPr>
          <w:t xml:space="preserve"> replaced with </w:t>
        </w:r>
        <w:proofErr w:type="spellStart"/>
        <w:r w:rsidRPr="0023734C">
          <w:rPr>
            <w:rFonts w:asciiTheme="minorHAnsi" w:eastAsiaTheme="minorEastAsia" w:hAnsiTheme="minorHAnsi" w:cstheme="minorBidi"/>
            <w:i/>
            <w:iCs/>
            <w:rPrChange w:id="198" w:author="Valerie Montalvo" w:date="2022-11-21T10:55:00Z">
              <w:rPr>
                <w:rFonts w:asciiTheme="minorHAnsi" w:eastAsiaTheme="minorEastAsia" w:hAnsiTheme="minorHAnsi" w:cstheme="minorBidi"/>
              </w:rPr>
            </w:rPrChange>
          </w:rPr>
          <w:t>CollaboratorID</w:t>
        </w:r>
        <w:proofErr w:type="spellEnd"/>
        <w:r w:rsidRPr="0023734C">
          <w:rPr>
            <w:rFonts w:asciiTheme="minorHAnsi" w:eastAsiaTheme="minorEastAsia" w:hAnsiTheme="minorHAnsi" w:cstheme="minorBidi"/>
            <w:i/>
            <w:iCs/>
            <w:rPrChange w:id="199" w:author="Valerie Montalvo" w:date="2022-11-21T10:55:00Z">
              <w:rPr>
                <w:rFonts w:asciiTheme="minorHAnsi" w:eastAsiaTheme="minorEastAsia" w:hAnsiTheme="minorHAnsi" w:cstheme="minorBidi"/>
              </w:rPr>
            </w:rPrChange>
          </w:rPr>
          <w:t>. The view i</w:t>
        </w:r>
      </w:ins>
      <w:ins w:id="200" w:author="Valerie Montalvo" w:date="2022-11-21T10:55:00Z">
        <w:r w:rsidRPr="0023734C">
          <w:rPr>
            <w:rFonts w:asciiTheme="minorHAnsi" w:eastAsiaTheme="minorEastAsia" w:hAnsiTheme="minorHAnsi" w:cstheme="minorBidi"/>
            <w:i/>
            <w:iCs/>
            <w:rPrChange w:id="201" w:author="Valerie Montalvo" w:date="2022-11-21T10:55:00Z">
              <w:rPr>
                <w:rFonts w:asciiTheme="minorHAnsi" w:eastAsiaTheme="minorEastAsia" w:hAnsiTheme="minorHAnsi" w:cstheme="minorBidi"/>
              </w:rPr>
            </w:rPrChange>
          </w:rPr>
          <w:t>s shown by the DESCRIBE statement.</w:t>
        </w:r>
      </w:ins>
    </w:p>
    <w:p w14:paraId="234EE16A" w14:textId="77777777" w:rsidR="0023734C" w:rsidRPr="0023734C" w:rsidRDefault="0023734C" w:rsidP="00165182">
      <w:pPr>
        <w:spacing w:after="0" w:line="240" w:lineRule="auto"/>
        <w:jc w:val="center"/>
        <w:rPr>
          <w:rFonts w:asciiTheme="minorHAnsi" w:eastAsiaTheme="minorEastAsia" w:hAnsiTheme="minorHAnsi" w:cstheme="minorBidi"/>
          <w:i/>
          <w:iCs/>
          <w:rPrChange w:id="202" w:author="Valerie Montalvo" w:date="2022-11-21T10:55:00Z">
            <w:rPr>
              <w:rFonts w:asciiTheme="minorHAnsi" w:eastAsiaTheme="minorEastAsia" w:hAnsiTheme="minorHAnsi" w:cstheme="minorBidi"/>
            </w:rPr>
          </w:rPrChange>
        </w:rPr>
      </w:pPr>
    </w:p>
    <w:p w14:paraId="094E6AA5" w14:textId="77777777" w:rsidR="00165182" w:rsidRDefault="00165182" w:rsidP="00165182">
      <w:pPr>
        <w:spacing w:after="0" w:line="240" w:lineRule="auto"/>
        <w:jc w:val="center"/>
        <w:rPr>
          <w:rFonts w:asciiTheme="minorHAnsi" w:eastAsiaTheme="minorEastAsia" w:hAnsiTheme="minorHAnsi" w:cstheme="minorBidi"/>
        </w:rPr>
      </w:pPr>
    </w:p>
    <w:p w14:paraId="7CE83B1A" w14:textId="6C786869" w:rsidR="00CD1CD8" w:rsidRDefault="00A83147" w:rsidP="03D55F8A">
      <w:pPr>
        <w:pStyle w:val="List"/>
        <w:rPr>
          <w:rFonts w:asciiTheme="minorHAnsi" w:eastAsiaTheme="minorEastAsia" w:hAnsiTheme="minorHAnsi" w:cstheme="minorBidi"/>
          <w:color w:val="000000"/>
        </w:rPr>
      </w:pPr>
      <w:r w:rsidRPr="03D55F8A">
        <w:rPr>
          <w:rFonts w:asciiTheme="minorHAnsi" w:eastAsiaTheme="minorEastAsia" w:hAnsiTheme="minorHAnsi" w:cstheme="minorBidi"/>
          <w:b/>
          <w:bCs/>
        </w:rPr>
        <w:t xml:space="preserve">Create an output file of the required query results. </w:t>
      </w:r>
      <w:r w:rsidRPr="03D55F8A">
        <w:rPr>
          <w:rFonts w:asciiTheme="minorHAnsi" w:eastAsiaTheme="minorEastAsia" w:hAnsiTheme="minorHAnsi" w:cstheme="minorBidi"/>
        </w:rPr>
        <w:t xml:space="preserve">Write an SQL statement to list the contents of the </w:t>
      </w:r>
      <w:r w:rsidRPr="03D55F8A">
        <w:rPr>
          <w:rFonts w:asciiTheme="minorHAnsi" w:eastAsiaTheme="minorEastAsia" w:hAnsiTheme="minorHAnsi" w:cstheme="minorBidi"/>
          <w:b/>
          <w:bCs/>
        </w:rPr>
        <w:t>Orders</w:t>
      </w:r>
      <w:r w:rsidRPr="03D55F8A">
        <w:rPr>
          <w:rFonts w:asciiTheme="minorHAnsi" w:eastAsiaTheme="minorEastAsia" w:hAnsiTheme="minorHAnsi" w:cstheme="minorBidi"/>
        </w:rPr>
        <w:t xml:space="preserve"> table and send the output to a file that has a .csv extension. </w:t>
      </w:r>
    </w:p>
    <w:p w14:paraId="7CE83B1B" w14:textId="77777777" w:rsidR="00CD1CD8" w:rsidRDefault="00CD1CD8" w:rsidP="03D55F8A">
      <w:pPr>
        <w:spacing w:after="0" w:line="240" w:lineRule="auto"/>
        <w:ind w:left="720"/>
        <w:rPr>
          <w:rFonts w:asciiTheme="minorHAnsi" w:eastAsiaTheme="minorEastAsia" w:hAnsiTheme="minorHAnsi" w:cstheme="minorBidi"/>
          <w:b/>
          <w:bCs/>
        </w:rPr>
      </w:pPr>
    </w:p>
    <w:p w14:paraId="7CE83B1C" w14:textId="143FE4BB" w:rsidR="00CD1CD8" w:rsidRDefault="0023734C" w:rsidP="0023734C">
      <w:pPr>
        <w:spacing w:after="0" w:line="240" w:lineRule="auto"/>
        <w:jc w:val="center"/>
        <w:rPr>
          <w:ins w:id="203" w:author="Valerie Montalvo" w:date="2022-11-21T10:56:00Z"/>
          <w:rFonts w:asciiTheme="minorHAnsi" w:eastAsiaTheme="minorEastAsia" w:hAnsiTheme="minorHAnsi" w:cstheme="minorBidi"/>
        </w:rPr>
      </w:pPr>
      <w:bookmarkStart w:id="204" w:name="_heading=h.2zvtxgtyrmtn"/>
      <w:bookmarkEnd w:id="204"/>
      <w:ins w:id="205" w:author="Valerie Montalvo" w:date="2022-11-21T10:56:00Z">
        <w:r w:rsidRPr="0023734C">
          <w:rPr>
            <w:rFonts w:asciiTheme="minorHAnsi" w:eastAsiaTheme="minorEastAsia" w:hAnsiTheme="minorHAnsi" w:cstheme="minorBidi"/>
          </w:rPr>
          <w:drawing>
            <wp:inline distT="0" distB="0" distL="0" distR="0" wp14:anchorId="20AC6F2B" wp14:editId="12318656">
              <wp:extent cx="5943600" cy="1492250"/>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6"/>
                      <a:stretch>
                        <a:fillRect/>
                      </a:stretch>
                    </pic:blipFill>
                    <pic:spPr>
                      <a:xfrm>
                        <a:off x="0" y="0"/>
                        <a:ext cx="5943600" cy="1492250"/>
                      </a:xfrm>
                      <a:prstGeom prst="rect">
                        <a:avLst/>
                      </a:prstGeom>
                    </pic:spPr>
                  </pic:pic>
                </a:graphicData>
              </a:graphic>
            </wp:inline>
          </w:drawing>
        </w:r>
        <w:r w:rsidRPr="0023734C" w:rsidDel="0023734C">
          <w:rPr>
            <w:rFonts w:asciiTheme="minorHAnsi" w:eastAsiaTheme="minorEastAsia" w:hAnsiTheme="minorHAnsi" w:cstheme="minorBidi"/>
          </w:rPr>
          <w:t xml:space="preserve"> </w:t>
        </w:r>
      </w:ins>
      <w:del w:id="206" w:author="Valerie Montalvo" w:date="2022-11-21T10:56:00Z">
        <w:r w:rsidR="00A83147" w:rsidRPr="03D55F8A" w:rsidDel="0023734C">
          <w:rPr>
            <w:rFonts w:asciiTheme="minorHAnsi" w:eastAsiaTheme="minorEastAsia" w:hAnsiTheme="minorHAnsi" w:cstheme="minorBidi"/>
          </w:rPr>
          <w:delText>[Insert screenshot and brief explanation here.]</w:delText>
        </w:r>
      </w:del>
    </w:p>
    <w:p w14:paraId="7236A29C" w14:textId="304C8B86" w:rsidR="0023734C" w:rsidRPr="0023734C" w:rsidRDefault="0023734C" w:rsidP="0023734C">
      <w:pPr>
        <w:spacing w:after="0" w:line="240" w:lineRule="auto"/>
        <w:jc w:val="center"/>
        <w:rPr>
          <w:rFonts w:asciiTheme="minorHAnsi" w:eastAsiaTheme="minorEastAsia" w:hAnsiTheme="minorHAnsi" w:cstheme="minorBidi"/>
          <w:i/>
          <w:iCs/>
          <w:rPrChange w:id="207" w:author="Valerie Montalvo" w:date="2022-11-21T10:57:00Z">
            <w:rPr>
              <w:rFonts w:asciiTheme="minorHAnsi" w:eastAsiaTheme="minorEastAsia" w:hAnsiTheme="minorHAnsi" w:cstheme="minorBidi"/>
            </w:rPr>
          </w:rPrChange>
        </w:rPr>
      </w:pPr>
      <w:ins w:id="208" w:author="Valerie Montalvo" w:date="2022-11-21T10:56:00Z">
        <w:r w:rsidRPr="0023734C">
          <w:rPr>
            <w:rFonts w:asciiTheme="minorHAnsi" w:eastAsiaTheme="minorEastAsia" w:hAnsiTheme="minorHAnsi" w:cstheme="minorBidi"/>
            <w:i/>
            <w:iCs/>
            <w:rPrChange w:id="209" w:author="Valerie Montalvo" w:date="2022-11-21T10:57:00Z">
              <w:rPr>
                <w:rFonts w:asciiTheme="minorHAnsi" w:eastAsiaTheme="minorEastAsia" w:hAnsiTheme="minorHAnsi" w:cstheme="minorBidi"/>
              </w:rPr>
            </w:rPrChange>
          </w:rPr>
          <w:t xml:space="preserve">I used the SELECT statement with INTO OUTFILE to send the contents of the Orders table into a CSV file named </w:t>
        </w:r>
        <w:proofErr w:type="spellStart"/>
        <w:r w:rsidRPr="0023734C">
          <w:rPr>
            <w:rFonts w:asciiTheme="minorHAnsi" w:eastAsiaTheme="minorEastAsia" w:hAnsiTheme="minorHAnsi" w:cstheme="minorBidi"/>
            <w:i/>
            <w:iCs/>
            <w:rPrChange w:id="210" w:author="Valerie Montalvo" w:date="2022-11-21T10:57:00Z">
              <w:rPr>
                <w:rFonts w:asciiTheme="minorHAnsi" w:eastAsiaTheme="minorEastAsia" w:hAnsiTheme="minorHAnsi" w:cstheme="minorBidi"/>
              </w:rPr>
            </w:rPrChange>
          </w:rPr>
          <w:t>QuantigrationOrders</w:t>
        </w:r>
        <w:proofErr w:type="spellEnd"/>
        <w:r w:rsidRPr="0023734C">
          <w:rPr>
            <w:rFonts w:asciiTheme="minorHAnsi" w:eastAsiaTheme="minorEastAsia" w:hAnsiTheme="minorHAnsi" w:cstheme="minorBidi"/>
            <w:i/>
            <w:iCs/>
            <w:rPrChange w:id="211" w:author="Valerie Montalvo" w:date="2022-11-21T10:57:00Z">
              <w:rPr>
                <w:rFonts w:asciiTheme="minorHAnsi" w:eastAsiaTheme="minorEastAsia" w:hAnsiTheme="minorHAnsi" w:cstheme="minorBidi"/>
              </w:rPr>
            </w:rPrChange>
          </w:rPr>
          <w:t xml:space="preserve">. The new </w:t>
        </w:r>
      </w:ins>
      <w:ins w:id="212" w:author="Valerie Montalvo" w:date="2022-11-21T10:57:00Z">
        <w:r w:rsidRPr="0023734C">
          <w:rPr>
            <w:rFonts w:asciiTheme="minorHAnsi" w:eastAsiaTheme="minorEastAsia" w:hAnsiTheme="minorHAnsi" w:cstheme="minorBidi"/>
            <w:i/>
            <w:iCs/>
            <w:rPrChange w:id="213" w:author="Valerie Montalvo" w:date="2022-11-21T10:57:00Z">
              <w:rPr>
                <w:rFonts w:asciiTheme="minorHAnsi" w:eastAsiaTheme="minorEastAsia" w:hAnsiTheme="minorHAnsi" w:cstheme="minorBidi"/>
              </w:rPr>
            </w:rPrChange>
          </w:rPr>
          <w:t>CSV file is shown in the upper left corner, in the file tree.</w:t>
        </w:r>
      </w:ins>
    </w:p>
    <w:sectPr w:rsidR="0023734C" w:rsidRPr="0023734C">
      <w:headerReference w:type="default" r:id="rId27"/>
      <w:footerReference w:type="default" r:id="rId28"/>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D02C" w14:textId="77777777" w:rsidR="00D0082E" w:rsidRDefault="00D0082E">
      <w:pPr>
        <w:spacing w:after="0" w:line="240" w:lineRule="auto"/>
      </w:pPr>
      <w:r>
        <w:separator/>
      </w:r>
    </w:p>
  </w:endnote>
  <w:endnote w:type="continuationSeparator" w:id="0">
    <w:p w14:paraId="47C8DCBB" w14:textId="77777777" w:rsidR="00D0082E" w:rsidRDefault="00D00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93D" w14:textId="52C90D8A" w:rsidR="4E7101CF" w:rsidRPr="00B611CA" w:rsidRDefault="4E7101CF" w:rsidP="003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72717" w14:textId="77777777" w:rsidR="00D0082E" w:rsidRDefault="00D0082E">
      <w:pPr>
        <w:spacing w:after="0" w:line="240" w:lineRule="auto"/>
      </w:pPr>
      <w:r>
        <w:separator/>
      </w:r>
    </w:p>
  </w:footnote>
  <w:footnote w:type="continuationSeparator" w:id="0">
    <w:p w14:paraId="6F99BD87" w14:textId="77777777" w:rsidR="00D0082E" w:rsidRDefault="00D00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665A1BDA" w:rsidR="00C34298" w:rsidRDefault="40C51F06" w:rsidP="00C34298">
    <w:pPr>
      <w:pStyle w:val="Header"/>
      <w:suppressAutoHyphens/>
      <w:spacing w:after="200"/>
      <w:contextualSpacing/>
      <w:jc w:val="center"/>
    </w:pPr>
    <w:r>
      <w:rPr>
        <w:noProof/>
      </w:rPr>
      <w:drawing>
        <wp:inline distT="0" distB="0" distL="0" distR="0" wp14:anchorId="6BCCDDAA" wp14:editId="66F91CC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Symbol" w:hAnsi="Symbol" w:hint="default"/>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rie Montalvo">
    <w15:presenceInfo w15:providerId="AD" w15:userId="S::Valeriem@aicompanies.com::b637882d-98a7-4185-ace3-3253b315d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trackedChange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D8"/>
    <w:rsid w:val="00165182"/>
    <w:rsid w:val="002163CF"/>
    <w:rsid w:val="0023734C"/>
    <w:rsid w:val="002D67CC"/>
    <w:rsid w:val="00306929"/>
    <w:rsid w:val="00345E55"/>
    <w:rsid w:val="00392DED"/>
    <w:rsid w:val="003C5F94"/>
    <w:rsid w:val="003E0CF4"/>
    <w:rsid w:val="00401EB0"/>
    <w:rsid w:val="0044484B"/>
    <w:rsid w:val="00464F38"/>
    <w:rsid w:val="00562677"/>
    <w:rsid w:val="005B51AD"/>
    <w:rsid w:val="005D23E8"/>
    <w:rsid w:val="00606AD3"/>
    <w:rsid w:val="00632D5D"/>
    <w:rsid w:val="00674CA8"/>
    <w:rsid w:val="00676692"/>
    <w:rsid w:val="006A58B0"/>
    <w:rsid w:val="006E5CB0"/>
    <w:rsid w:val="0070017F"/>
    <w:rsid w:val="00764DB5"/>
    <w:rsid w:val="007C113B"/>
    <w:rsid w:val="0080781E"/>
    <w:rsid w:val="00880800"/>
    <w:rsid w:val="008B5023"/>
    <w:rsid w:val="008F34BD"/>
    <w:rsid w:val="008F358C"/>
    <w:rsid w:val="00980BCC"/>
    <w:rsid w:val="00A1375C"/>
    <w:rsid w:val="00A4235C"/>
    <w:rsid w:val="00A83147"/>
    <w:rsid w:val="00AB25FC"/>
    <w:rsid w:val="00AB58E6"/>
    <w:rsid w:val="00AD28F7"/>
    <w:rsid w:val="00B611CA"/>
    <w:rsid w:val="00C34298"/>
    <w:rsid w:val="00CD1CD8"/>
    <w:rsid w:val="00D0082E"/>
    <w:rsid w:val="00D57EE7"/>
    <w:rsid w:val="00D80C1D"/>
    <w:rsid w:val="00D93DA2"/>
    <w:rsid w:val="00E82C5F"/>
    <w:rsid w:val="00F37F2B"/>
    <w:rsid w:val="00FB0FBB"/>
    <w:rsid w:val="03D55F8A"/>
    <w:rsid w:val="06C24785"/>
    <w:rsid w:val="0E7F3D1E"/>
    <w:rsid w:val="18605199"/>
    <w:rsid w:val="1E142D02"/>
    <w:rsid w:val="29FF3C24"/>
    <w:rsid w:val="2B62A919"/>
    <w:rsid w:val="35CD03DA"/>
    <w:rsid w:val="3899A097"/>
    <w:rsid w:val="3E974F86"/>
    <w:rsid w:val="40C51F06"/>
    <w:rsid w:val="467FF8CC"/>
    <w:rsid w:val="49D4FCDF"/>
    <w:rsid w:val="4E7101CF"/>
    <w:rsid w:val="4F4445E7"/>
    <w:rsid w:val="519BDFA7"/>
    <w:rsid w:val="53C72616"/>
    <w:rsid w:val="5F62A421"/>
    <w:rsid w:val="6836D5EA"/>
    <w:rsid w:val="68BE122D"/>
    <w:rsid w:val="6DB737A3"/>
    <w:rsid w:val="7218DD6B"/>
    <w:rsid w:val="75A016F5"/>
    <w:rsid w:val="77C62694"/>
    <w:rsid w:val="78514267"/>
    <w:rsid w:val="79702B61"/>
    <w:rsid w:val="7BD41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2"/>
      </w:numPr>
      <w:spacing w:after="0" w:line="240" w:lineRule="auto"/>
    </w:pPr>
  </w:style>
  <w:style w:type="paragraph" w:styleId="List2">
    <w:name w:val="List 2"/>
    <w:basedOn w:val="Normal"/>
    <w:uiPriority w:val="99"/>
    <w:unhideWhenUsed/>
    <w:rsid w:val="00880800"/>
    <w:pPr>
      <w:numPr>
        <w:ilvl w:val="1"/>
        <w:numId w:val="2"/>
      </w:numPr>
      <w:spacing w:after="0" w:line="240" w:lineRule="auto"/>
    </w:pPr>
    <w:rPr>
      <w:color w:val="000000"/>
    </w:rPr>
  </w:style>
  <w:style w:type="paragraph" w:styleId="ListBullet">
    <w:name w:val="List Bullet"/>
    <w:basedOn w:val="Normal"/>
    <w:uiPriority w:val="99"/>
    <w:unhideWhenUsed/>
    <w:rsid w:val="00880800"/>
    <w:pPr>
      <w:numPr>
        <w:ilvl w:val="1"/>
        <w:numId w:val="1"/>
      </w:numPr>
      <w:spacing w:after="0" w:line="240" w:lineRule="auto"/>
    </w:pPr>
    <w:rPr>
      <w:sz w:val="24"/>
      <w:szCs w:val="24"/>
    </w:rPr>
  </w:style>
  <w:style w:type="paragraph" w:styleId="List3">
    <w:name w:val="List 3"/>
    <w:basedOn w:val="Normal"/>
    <w:uiPriority w:val="99"/>
    <w:unhideWhenUsed/>
    <w:rsid w:val="00880800"/>
    <w:pPr>
      <w:numPr>
        <w:ilvl w:val="2"/>
        <w:numId w:val="1"/>
      </w:numPr>
      <w:spacing w:after="0" w:line="240" w:lineRule="auto"/>
    </w:pPr>
  </w:style>
  <w:style w:type="paragraph" w:styleId="List4">
    <w:name w:val="List 4"/>
    <w:basedOn w:val="Normal"/>
    <w:uiPriority w:val="99"/>
    <w:unhideWhenUsed/>
    <w:rsid w:val="00880800"/>
    <w:pPr>
      <w:numPr>
        <w:ilvl w:val="3"/>
        <w:numId w:val="1"/>
      </w:numPr>
      <w:spacing w:after="0" w:line="240" w:lineRule="auto"/>
    </w:pPr>
  </w:style>
  <w:style w:type="paragraph" w:styleId="ListBullet3">
    <w:name w:val="List Bullet 3"/>
    <w:basedOn w:val="Normal"/>
    <w:uiPriority w:val="99"/>
    <w:unhideWhenUsed/>
    <w:rsid w:val="00880800"/>
    <w:pPr>
      <w:numPr>
        <w:numId w:val="5"/>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Rogowsky, Marcia</DisplayName>
        <AccountId>2541</AccountId>
        <AccountType/>
      </UserInfo>
    </SharedWithUsers>
    <Comments xmlns="c534d78a-cb69-4aca-a069-043e1704d47b" xsi:nil="true"/>
  </documentManagement>
</p:properties>
</file>

<file path=customXml/itemProps1.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2.xml><?xml version="1.0" encoding="utf-8"?>
<ds:datastoreItem xmlns:ds="http://schemas.openxmlformats.org/officeDocument/2006/customXml" ds:itemID="{57E01439-DB7A-42B8-884F-E87B2020D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DAD 220 Database Documentation Template</vt:lpstr>
    </vt:vector>
  </TitlesOfParts>
  <Company>SNHU</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creator>Bryan King</dc:creator>
  <cp:lastModifiedBy>Valerie Montalvo</cp:lastModifiedBy>
  <cp:revision>4</cp:revision>
  <dcterms:created xsi:type="dcterms:W3CDTF">2022-11-21T14:17:00Z</dcterms:created>
  <dcterms:modified xsi:type="dcterms:W3CDTF">2022-11-21T15:57:00Z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ies>
</file>